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7054" w14:textId="77777777" w:rsidR="001A2EC0" w:rsidRDefault="00000000">
      <w:pPr>
        <w:pStyle w:val="BodyText"/>
        <w:spacing w:before="82"/>
      </w:pPr>
      <w:r>
        <w:t>Art History and Criticism</w:t>
      </w:r>
    </w:p>
    <w:p w14:paraId="38444598" w14:textId="77777777" w:rsidR="001A2EC0" w:rsidRDefault="00000000">
      <w:pPr>
        <w:pStyle w:val="Heading1"/>
      </w:pPr>
      <w:r>
        <w:t>Chairperson</w:t>
      </w:r>
    </w:p>
    <w:p w14:paraId="2E2EB475" w14:textId="77777777" w:rsidR="001A2EC0" w:rsidRDefault="00000000">
      <w:pPr>
        <w:pStyle w:val="BodyText"/>
        <w:spacing w:line="203" w:lineRule="exact"/>
      </w:pPr>
      <w:r>
        <w:t xml:space="preserve">Margaret </w:t>
      </w:r>
      <w:proofErr w:type="spellStart"/>
      <w:r>
        <w:t>Schedel</w:t>
      </w:r>
      <w:proofErr w:type="spellEnd"/>
      <w:r>
        <w:t xml:space="preserve">, </w:t>
      </w:r>
      <w:hyperlink r:id="rId7">
        <w:r>
          <w:t>margaret.schedel@stonybrook.edu</w:t>
        </w:r>
      </w:hyperlink>
    </w:p>
    <w:p w14:paraId="50CDB6FB" w14:textId="77777777" w:rsidR="001A2EC0" w:rsidRDefault="00000000">
      <w:pPr>
        <w:pStyle w:val="Heading1"/>
      </w:pPr>
      <w:r>
        <w:t>M.A./Ph.D. Graduate Program Director</w:t>
      </w:r>
    </w:p>
    <w:p w14:paraId="7EF1AA26" w14:textId="77777777" w:rsidR="001A2EC0" w:rsidRDefault="00000000">
      <w:pPr>
        <w:pStyle w:val="BodyText"/>
        <w:spacing w:line="203" w:lineRule="exact"/>
      </w:pPr>
      <w:proofErr w:type="spellStart"/>
      <w:r>
        <w:t>Zabet</w:t>
      </w:r>
      <w:proofErr w:type="spellEnd"/>
      <w:r>
        <w:t xml:space="preserve"> Patterson, </w:t>
      </w:r>
      <w:hyperlink r:id="rId8">
        <w:r>
          <w:t>zabet.patterson@stonbrook.edu</w:t>
        </w:r>
      </w:hyperlink>
    </w:p>
    <w:p w14:paraId="18197462" w14:textId="77777777" w:rsidR="001A2EC0" w:rsidRDefault="00000000">
      <w:pPr>
        <w:pStyle w:val="Heading1"/>
      </w:pPr>
      <w:r>
        <w:t xml:space="preserve">Advanced Certificate </w:t>
      </w:r>
      <w:r w:rsidRPr="00B41822">
        <w:rPr>
          <w:vertAlign w:val="subscript"/>
        </w:rPr>
        <w:t>Graduate</w:t>
      </w:r>
      <w:r>
        <w:t xml:space="preserve"> Director</w:t>
      </w:r>
    </w:p>
    <w:p w14:paraId="2392A1C1" w14:textId="77777777" w:rsidR="001A2EC0" w:rsidRDefault="00000000">
      <w:pPr>
        <w:pStyle w:val="BodyText"/>
        <w:spacing w:line="203" w:lineRule="exact"/>
      </w:pPr>
      <w:r>
        <w:t xml:space="preserve">Brooke Belisle, </w:t>
      </w:r>
      <w:hyperlink r:id="rId9">
        <w:r>
          <w:t>brooke.belisle@stonybrook.edu</w:t>
        </w:r>
      </w:hyperlink>
    </w:p>
    <w:p w14:paraId="4B542DE6" w14:textId="77777777" w:rsidR="001A2EC0" w:rsidRDefault="00000000">
      <w:pPr>
        <w:pStyle w:val="Heading1"/>
      </w:pPr>
      <w:r>
        <w:t>Graduate Secretary</w:t>
      </w:r>
    </w:p>
    <w:p w14:paraId="7771A0A6" w14:textId="77777777" w:rsidR="001A2EC0" w:rsidRDefault="00000000">
      <w:pPr>
        <w:pStyle w:val="BodyText"/>
        <w:spacing w:line="203" w:lineRule="exact"/>
      </w:pPr>
      <w:r>
        <w:t>Lisa Perez, Staller Center 2228 (631) 632-7270</w:t>
      </w:r>
    </w:p>
    <w:p w14:paraId="5D2D072D" w14:textId="77777777" w:rsidR="001A2EC0" w:rsidRDefault="00000000">
      <w:pPr>
        <w:pStyle w:val="Heading1"/>
      </w:pPr>
      <w:r>
        <w:t>Degrees Awarded</w:t>
      </w:r>
    </w:p>
    <w:p w14:paraId="23792164" w14:textId="77777777" w:rsidR="001A2EC0" w:rsidRDefault="00000000">
      <w:pPr>
        <w:pStyle w:val="BodyText"/>
        <w:spacing w:before="2" w:line="232" w:lineRule="auto"/>
        <w:ind w:right="105"/>
      </w:pPr>
      <w:r>
        <w:t>B.A./M.A. in Art History and Criticism; M.A. in Art History and Criticism; Ph.D. in Art History and Criticism; Certificate in Media, Art, Culture,</w:t>
      </w:r>
      <w:r>
        <w:rPr>
          <w:spacing w:val="-43"/>
        </w:rPr>
        <w:t xml:space="preserve"> </w:t>
      </w:r>
      <w:r>
        <w:t>&amp; Technology</w:t>
      </w:r>
    </w:p>
    <w:p w14:paraId="7902BD36" w14:textId="77777777" w:rsidR="001A2EC0" w:rsidRDefault="00000000">
      <w:pPr>
        <w:pStyle w:val="Heading1"/>
      </w:pPr>
      <w:r>
        <w:t>Website</w:t>
      </w:r>
    </w:p>
    <w:p w14:paraId="7921B02F" w14:textId="77777777" w:rsidR="001A2EC0" w:rsidRDefault="00000000">
      <w:pPr>
        <w:pStyle w:val="BodyText"/>
        <w:spacing w:line="203" w:lineRule="exact"/>
      </w:pPr>
      <w:hyperlink r:id="rId10">
        <w:r>
          <w:rPr>
            <w:color w:val="2276BB"/>
          </w:rPr>
          <w:t>http://art.stonybrook.edu</w:t>
        </w:r>
      </w:hyperlink>
      <w:r>
        <w:t xml:space="preserve">; </w:t>
      </w:r>
      <w:hyperlink r:id="rId11">
        <w:r>
          <w:rPr>
            <w:color w:val="2276BB"/>
          </w:rPr>
          <w:t>http://mact.stonybrook.edu</w:t>
        </w:r>
      </w:hyperlink>
    </w:p>
    <w:p w14:paraId="1C70E6C0" w14:textId="77777777" w:rsidR="001A2EC0" w:rsidRDefault="001A2EC0">
      <w:pPr>
        <w:pStyle w:val="BodyText"/>
        <w:ind w:left="0"/>
        <w:rPr>
          <w:sz w:val="20"/>
        </w:rPr>
      </w:pPr>
    </w:p>
    <w:p w14:paraId="325107FA" w14:textId="77777777" w:rsidR="001A2EC0" w:rsidRDefault="001A2EC0">
      <w:pPr>
        <w:pStyle w:val="BodyText"/>
        <w:spacing w:before="7"/>
        <w:ind w:left="0"/>
        <w:rPr>
          <w:sz w:val="24"/>
        </w:rPr>
      </w:pPr>
    </w:p>
    <w:p w14:paraId="69ABCC72" w14:textId="77777777" w:rsidR="001A2EC0" w:rsidRDefault="00000000">
      <w:pPr>
        <w:pStyle w:val="BodyText"/>
      </w:pPr>
      <w:r>
        <w:t>Art History and Criticism</w:t>
      </w:r>
    </w:p>
    <w:p w14:paraId="7ECF2E51" w14:textId="77777777" w:rsidR="001A2EC0" w:rsidRDefault="00000000">
      <w:pPr>
        <w:pStyle w:val="BodyText"/>
        <w:spacing w:before="158" w:line="232" w:lineRule="auto"/>
        <w:ind w:right="105"/>
      </w:pPr>
      <w:r>
        <w:t>The Graduate Programs in Art History &amp; Criticism at Stony Brook University focus on modern and contemporary art and visual culture.</w:t>
      </w:r>
      <w:r>
        <w:rPr>
          <w:spacing w:val="1"/>
        </w:rPr>
        <w:t xml:space="preserve"> </w:t>
      </w:r>
      <w:r>
        <w:t>We aim</w:t>
      </w:r>
      <w:r>
        <w:rPr>
          <w:spacing w:val="-43"/>
        </w:rPr>
        <w:t xml:space="preserve"> </w:t>
      </w:r>
      <w:r>
        <w:t xml:space="preserve">to produce scholars, critics, </w:t>
      </w:r>
      <w:proofErr w:type="gramStart"/>
      <w:r>
        <w:t>curators</w:t>
      </w:r>
      <w:proofErr w:type="gramEnd"/>
      <w:r>
        <w:t xml:space="preserve"> and practitioners who can address global artistic production through contemporary issues and paradigms.</w:t>
      </w:r>
    </w:p>
    <w:p w14:paraId="6D30D1C2" w14:textId="77777777" w:rsidR="001A2EC0" w:rsidRDefault="00000000">
      <w:pPr>
        <w:pStyle w:val="BodyText"/>
        <w:spacing w:line="232" w:lineRule="auto"/>
        <w:ind w:right="334"/>
      </w:pPr>
      <w:r>
        <w:t xml:space="preserve">Media aesthetics, art and technology, public art and social practice, politics of the avant-garde, photography, </w:t>
      </w:r>
      <w:proofErr w:type="gramStart"/>
      <w:r>
        <w:t>film</w:t>
      </w:r>
      <w:proofErr w:type="gramEnd"/>
      <w:r>
        <w:t xml:space="preserve"> and critical curatorial studies</w:t>
      </w:r>
      <w:r>
        <w:rPr>
          <w:spacing w:val="-42"/>
        </w:rPr>
        <w:t xml:space="preserve"> </w:t>
      </w:r>
      <w:r>
        <w:t>are currently areas of departmental research.</w:t>
      </w:r>
      <w:r>
        <w:rPr>
          <w:spacing w:val="1"/>
        </w:rPr>
        <w:t xml:space="preserve"> </w:t>
      </w:r>
      <w:r>
        <w:t>We offer a dynamic, interdisciplinary curriculum along with individual mentoring from faculty</w:t>
      </w:r>
      <w:r>
        <w:rPr>
          <w:spacing w:val="1"/>
        </w:rPr>
        <w:t xml:space="preserve"> </w:t>
      </w:r>
      <w:r>
        <w:t>whose work has won national and international recognition. Students benefit from engagement with the department's studio programs and with</w:t>
      </w:r>
      <w:r>
        <w:rPr>
          <w:spacing w:val="-43"/>
        </w:rPr>
        <w:t xml:space="preserve"> </w:t>
      </w:r>
      <w:r>
        <w:t>faculty and students from other programs including Philosophy, History, Music, Computer Science and Engineering, and are able to pursue</w:t>
      </w:r>
      <w:r>
        <w:rPr>
          <w:spacing w:val="1"/>
        </w:rPr>
        <w:t xml:space="preserve"> </w:t>
      </w:r>
      <w:r>
        <w:t>Graduate Certificates in Media, Art, Culture and Technology; Art and Philosophy; Creative Writing and Literature; Women’s and Gender</w:t>
      </w:r>
      <w:r>
        <w:rPr>
          <w:spacing w:val="1"/>
        </w:rPr>
        <w:t xml:space="preserve"> </w:t>
      </w:r>
      <w:r>
        <w:t xml:space="preserve">Studies, and Writing and Rhetoric, among </w:t>
      </w:r>
      <w:proofErr w:type="gramStart"/>
      <w:r>
        <w:t>others</w:t>
      </w:r>
      <w:proofErr w:type="gramEnd"/>
    </w:p>
    <w:p w14:paraId="04EBF4E5" w14:textId="77777777" w:rsidR="001A2EC0" w:rsidRDefault="00000000">
      <w:pPr>
        <w:pStyle w:val="BodyText"/>
        <w:spacing w:before="154" w:line="232" w:lineRule="auto"/>
        <w:ind w:right="190"/>
      </w:pPr>
      <w:r>
        <w:t xml:space="preserve">As a small and selective program in a large, public institution we </w:t>
      </w:r>
      <w:proofErr w:type="gramStart"/>
      <w:r>
        <w:t>are able to</w:t>
      </w:r>
      <w:proofErr w:type="gramEnd"/>
      <w:r>
        <w:t xml:space="preserve"> offer graduate study with low tuition costs, teaching experience with</w:t>
      </w:r>
      <w:r>
        <w:rPr>
          <w:spacing w:val="-42"/>
        </w:rPr>
        <w:t xml:space="preserve"> </w:t>
      </w:r>
      <w:r>
        <w:t>a highly diverse undergraduate population, and the full resources of major research university.</w:t>
      </w:r>
      <w:r>
        <w:rPr>
          <w:spacing w:val="45"/>
        </w:rPr>
        <w:t xml:space="preserve"> </w:t>
      </w:r>
      <w:r>
        <w:t>Opportunities for curatorial theory and practice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conjunction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regular</w:t>
      </w:r>
      <w:r>
        <w:rPr>
          <w:spacing w:val="2"/>
        </w:rPr>
        <w:t xml:space="preserve"> </w:t>
      </w:r>
      <w:r>
        <w:t>exhibitions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University’s</w:t>
      </w:r>
      <w:r>
        <w:rPr>
          <w:spacing w:val="3"/>
        </w:rPr>
        <w:t xml:space="preserve"> </w:t>
      </w:r>
      <w:r>
        <w:t>Staller</w:t>
      </w:r>
      <w:r>
        <w:rPr>
          <w:spacing w:val="2"/>
        </w:rPr>
        <w:t xml:space="preserve"> </w:t>
      </w:r>
      <w:r>
        <w:t>Center</w:t>
      </w:r>
      <w:r>
        <w:rPr>
          <w:spacing w:val="3"/>
        </w:rPr>
        <w:t xml:space="preserve"> </w:t>
      </w:r>
      <w:r>
        <w:t>Paul</w:t>
      </w:r>
      <w:r>
        <w:rPr>
          <w:spacing w:val="2"/>
        </w:rPr>
        <w:t xml:space="preserve"> </w:t>
      </w:r>
      <w:proofErr w:type="spellStart"/>
      <w:r>
        <w:t>Zuccaire</w:t>
      </w:r>
      <w:proofErr w:type="spellEnd"/>
      <w:r>
        <w:rPr>
          <w:spacing w:val="3"/>
        </w:rPr>
        <w:t xml:space="preserve"> </w:t>
      </w:r>
      <w:r>
        <w:t>Gallery,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Lawrence</w:t>
      </w:r>
      <w:r>
        <w:rPr>
          <w:spacing w:val="3"/>
        </w:rPr>
        <w:t xml:space="preserve"> </w:t>
      </w:r>
      <w:r>
        <w:t>Alloway</w:t>
      </w:r>
      <w:r>
        <w:rPr>
          <w:spacing w:val="2"/>
        </w:rPr>
        <w:t xml:space="preserve"> </w:t>
      </w:r>
      <w:r>
        <w:t>Gallery,</w:t>
      </w:r>
      <w:r>
        <w:rPr>
          <w:spacing w:val="1"/>
        </w:rPr>
        <w:t xml:space="preserve"> </w:t>
      </w:r>
      <w:r>
        <w:t>and the art gallery at the Simons Center for Geometry and Physics. Our proximity to New York City offers extensive opportunities for research,</w:t>
      </w:r>
      <w:r>
        <w:rPr>
          <w:spacing w:val="1"/>
        </w:rPr>
        <w:t xml:space="preserve"> </w:t>
      </w:r>
      <w:r>
        <w:t>collaboration, and professional networking at world-class museums and galleries. Our students have been successful in securing tenure-track</w:t>
      </w:r>
      <w:r>
        <w:rPr>
          <w:spacing w:val="1"/>
        </w:rPr>
        <w:t xml:space="preserve"> </w:t>
      </w:r>
      <w:r>
        <w:t xml:space="preserve">academic positions at universities around the world and at earning internships, fellowships, curatorial positions, and teaching roles at major </w:t>
      </w:r>
      <w:proofErr w:type="gramStart"/>
      <w:r>
        <w:t>New</w:t>
      </w:r>
      <w:proofErr w:type="gramEnd"/>
    </w:p>
    <w:p w14:paraId="6B1E9A94" w14:textId="77777777" w:rsidR="001A2EC0" w:rsidRDefault="00000000">
      <w:pPr>
        <w:pStyle w:val="BodyText"/>
        <w:spacing w:line="232" w:lineRule="auto"/>
        <w:ind w:right="116"/>
      </w:pPr>
      <w:r>
        <w:t>York institutions, such as the Whitney Museum, Creative Time, The Guggenheim Museum, the Metropolitan Museum of Art, and the Museum of</w:t>
      </w:r>
      <w:r>
        <w:rPr>
          <w:spacing w:val="-43"/>
        </w:rPr>
        <w:t xml:space="preserve"> </w:t>
      </w:r>
      <w:r>
        <w:t>Modern Art.</w:t>
      </w:r>
    </w:p>
    <w:p w14:paraId="101D121C" w14:textId="77777777" w:rsidR="001A2EC0" w:rsidRDefault="00000000">
      <w:pPr>
        <w:pStyle w:val="BodyText"/>
        <w:spacing w:before="149"/>
      </w:pPr>
      <w:r>
        <w:t>Degree Programs</w:t>
      </w:r>
    </w:p>
    <w:p w14:paraId="464C76D7" w14:textId="77777777" w:rsidR="001A2EC0" w:rsidRDefault="00000000">
      <w:pPr>
        <w:pStyle w:val="Heading1"/>
        <w:spacing w:line="240" w:lineRule="auto"/>
      </w:pPr>
      <w:r>
        <w:t>B.A./M.A. in Art History and Criticism</w:t>
      </w:r>
    </w:p>
    <w:p w14:paraId="7E77F88F" w14:textId="77777777" w:rsidR="001A2EC0" w:rsidRDefault="00000000">
      <w:pPr>
        <w:pStyle w:val="BodyText"/>
        <w:spacing w:before="158" w:line="232" w:lineRule="auto"/>
        <w:ind w:right="396"/>
      </w:pPr>
      <w:r>
        <w:t>The B.A./M.A. in Art History and Criticism allows top undergraduate students to apply for admission to the program in the spring semester of</w:t>
      </w:r>
      <w:r>
        <w:rPr>
          <w:spacing w:val="-43"/>
        </w:rPr>
        <w:t xml:space="preserve"> </w:t>
      </w:r>
      <w:r>
        <w:t>their third year.</w:t>
      </w:r>
      <w:r>
        <w:rPr>
          <w:spacing w:val="1"/>
        </w:rPr>
        <w:t xml:space="preserve"> </w:t>
      </w:r>
      <w:r>
        <w:t>Admission is limited to students who, by the end of the junior year, have fulfilled no less than 90 credits of coursework, have</w:t>
      </w:r>
      <w:r>
        <w:rPr>
          <w:spacing w:val="-42"/>
        </w:rPr>
        <w:t xml:space="preserve"> </w:t>
      </w:r>
      <w:r>
        <w:t>a 3.0 GPA or higher in all college courses, and a GPA of no less than 3.7 in the ARH major. Letters of recommendation from faculty and a</w:t>
      </w:r>
      <w:r>
        <w:rPr>
          <w:spacing w:val="1"/>
        </w:rPr>
        <w:t xml:space="preserve"> </w:t>
      </w:r>
      <w:r>
        <w:t xml:space="preserve">writing sample are required. Accepted students are advised to take a minimum of two graduate courses each semester during their senior </w:t>
      </w:r>
      <w:proofErr w:type="gramStart"/>
      <w:r>
        <w:t>year</w:t>
      </w:r>
      <w:proofErr w:type="gramEnd"/>
    </w:p>
    <w:p w14:paraId="5B8779B6" w14:textId="77777777" w:rsidR="001A2EC0" w:rsidRDefault="00000000">
      <w:pPr>
        <w:pStyle w:val="BodyText"/>
        <w:spacing w:line="232" w:lineRule="auto"/>
        <w:ind w:right="105"/>
      </w:pPr>
      <w:r>
        <w:t>(</w:t>
      </w:r>
      <w:proofErr w:type="gramStart"/>
      <w:r>
        <w:t>including</w:t>
      </w:r>
      <w:proofErr w:type="gramEnd"/>
      <w:r>
        <w:t xml:space="preserve"> electives in humanities and social sciences), completing 12 of the required 36 graduate credits.</w:t>
      </w:r>
      <w:r>
        <w:rPr>
          <w:spacing w:val="1"/>
        </w:rPr>
        <w:t xml:space="preserve"> </w:t>
      </w:r>
      <w:r>
        <w:t>They complete all other requirements</w:t>
      </w:r>
      <w:r>
        <w:rPr>
          <w:spacing w:val="-43"/>
        </w:rPr>
        <w:t xml:space="preserve"> </w:t>
      </w:r>
      <w:r>
        <w:t>(the remaining 24 credits, comprehensive exam, thesis, teaching practicum) during their fifth year.</w:t>
      </w:r>
    </w:p>
    <w:p w14:paraId="77552D61" w14:textId="77777777" w:rsidR="001A2EC0" w:rsidRDefault="00000000">
      <w:pPr>
        <w:pStyle w:val="Heading1"/>
        <w:spacing w:before="150" w:line="240" w:lineRule="auto"/>
      </w:pPr>
      <w:r>
        <w:t>M.A. in Art History and Criticism</w:t>
      </w:r>
    </w:p>
    <w:p w14:paraId="19BAE285" w14:textId="77777777" w:rsidR="001A2EC0" w:rsidRDefault="00000000">
      <w:pPr>
        <w:pStyle w:val="BodyText"/>
        <w:spacing w:before="158" w:line="232" w:lineRule="auto"/>
        <w:ind w:right="132"/>
      </w:pPr>
      <w:r>
        <w:t>The M.A. in Art History and Criticism is a two year 36-credit flexible degree program with a strong emphasis on modern and contemporary art</w:t>
      </w:r>
      <w:r>
        <w:rPr>
          <w:spacing w:val="1"/>
        </w:rPr>
        <w:t xml:space="preserve"> </w:t>
      </w:r>
      <w:r>
        <w:t>and visual and material culture. In their second year, students must pass a comprehensive exam, and work with a faculty advisor on a written</w:t>
      </w:r>
      <w:r>
        <w:rPr>
          <w:spacing w:val="1"/>
        </w:rPr>
        <w:t xml:space="preserve"> </w:t>
      </w:r>
      <w:r>
        <w:t>thesis or project that serves as a capstone requirement for the degree.</w:t>
      </w:r>
      <w:r>
        <w:rPr>
          <w:spacing w:val="1"/>
        </w:rPr>
        <w:t xml:space="preserve"> </w:t>
      </w:r>
      <w:r>
        <w:t>Part-time study is allowed in this degree program. The M.A. in Art History</w:t>
      </w:r>
      <w:r>
        <w:rPr>
          <w:spacing w:val="-43"/>
        </w:rPr>
        <w:t xml:space="preserve"> </w:t>
      </w:r>
      <w:r>
        <w:t>and Criticism is appropriate preparation for Ph.D. degrees in art history or other fields. Students also move on directly to careers in gallery and</w:t>
      </w:r>
      <w:r>
        <w:rPr>
          <w:spacing w:val="1"/>
        </w:rPr>
        <w:t xml:space="preserve"> </w:t>
      </w:r>
      <w:r>
        <w:t xml:space="preserve">museum work, education, publishing, non-profit </w:t>
      </w:r>
      <w:proofErr w:type="gramStart"/>
      <w:r>
        <w:t>foundations</w:t>
      </w:r>
      <w:proofErr w:type="gramEnd"/>
      <w:r>
        <w:t xml:space="preserve"> and business.</w:t>
      </w:r>
    </w:p>
    <w:p w14:paraId="3190BA98" w14:textId="77777777" w:rsidR="001A2EC0" w:rsidRDefault="00000000">
      <w:pPr>
        <w:pStyle w:val="Heading1"/>
        <w:spacing w:before="151" w:line="240" w:lineRule="auto"/>
      </w:pPr>
      <w:r>
        <w:t>Ph.D. in Art History and Criticism</w:t>
      </w:r>
    </w:p>
    <w:p w14:paraId="18532E7D" w14:textId="77777777" w:rsidR="001A2EC0" w:rsidRDefault="00000000">
      <w:pPr>
        <w:pStyle w:val="BodyText"/>
        <w:spacing w:before="158" w:line="232" w:lineRule="auto"/>
        <w:ind w:right="238"/>
      </w:pPr>
      <w:r>
        <w:t xml:space="preserve">Stony Brook’s Ph.D. program in art history and criticism is designed to encourage students to apply what they have learned at the </w:t>
      </w:r>
      <w:proofErr w:type="gramStart"/>
      <w:r>
        <w:t>Master’s</w:t>
      </w:r>
      <w:proofErr w:type="gramEnd"/>
      <w:r>
        <w:t xml:space="preserve"> level</w:t>
      </w:r>
      <w:r>
        <w:rPr>
          <w:spacing w:val="-43"/>
        </w:rPr>
        <w:t xml:space="preserve"> </w:t>
      </w:r>
      <w:r>
        <w:t>towards more intense and individual research on the doctoral level. The emphasis of the program is on integrating historical and theoretical</w:t>
      </w:r>
      <w:r>
        <w:rPr>
          <w:spacing w:val="1"/>
        </w:rPr>
        <w:t xml:space="preserve"> </w:t>
      </w:r>
      <w:r>
        <w:t xml:space="preserve">study into a curriculum focused on an interdisciplinary approach to modern and contemporary art and visual culture. Ph.D. students are </w:t>
      </w:r>
      <w:proofErr w:type="gramStart"/>
      <w:r>
        <w:t>also</w:t>
      </w:r>
      <w:proofErr w:type="gramEnd"/>
    </w:p>
    <w:p w14:paraId="4A2B4002" w14:textId="77777777" w:rsidR="001A2EC0" w:rsidRDefault="00000000">
      <w:pPr>
        <w:pStyle w:val="BodyText"/>
        <w:spacing w:line="232" w:lineRule="auto"/>
        <w:ind w:right="132"/>
      </w:pPr>
      <w:r>
        <w:t xml:space="preserve">eligible to take courses at other schools in the New York Inter-University Doctoral Consortium including Columbia, NYU, </w:t>
      </w:r>
      <w:proofErr w:type="gramStart"/>
      <w:r>
        <w:t>CUNY</w:t>
      </w:r>
      <w:proofErr w:type="gramEnd"/>
      <w:r>
        <w:t xml:space="preserve"> and Princeton.</w:t>
      </w:r>
      <w:r>
        <w:rPr>
          <w:spacing w:val="-43"/>
        </w:rPr>
        <w:t xml:space="preserve"> </w:t>
      </w:r>
      <w:r>
        <w:t>The Ph.D. program culminates in the oral defense of a substantial written dissertation on an original topic. Students are not accepted into the</w:t>
      </w:r>
      <w:r>
        <w:rPr>
          <w:spacing w:val="1"/>
        </w:rPr>
        <w:t xml:space="preserve"> </w:t>
      </w:r>
      <w:r>
        <w:t>Ph.D. program on a part-time basis. This degree is considered essential for those intending to engage in advanced academic research, teaching,</w:t>
      </w:r>
    </w:p>
    <w:p w14:paraId="78437B51" w14:textId="77777777" w:rsidR="001A2EC0" w:rsidRDefault="001A2EC0">
      <w:pPr>
        <w:spacing w:line="232" w:lineRule="auto"/>
        <w:sectPr w:rsidR="001A2EC0">
          <w:headerReference w:type="default" r:id="rId12"/>
          <w:footerReference w:type="default" r:id="rId13"/>
          <w:type w:val="continuous"/>
          <w:pgSz w:w="12240" w:h="15840"/>
          <w:pgMar w:top="840" w:right="740" w:bottom="1040" w:left="740" w:header="556" w:footer="854" w:gutter="0"/>
          <w:pgNumType w:start="1"/>
          <w:cols w:space="720"/>
        </w:sectPr>
      </w:pPr>
    </w:p>
    <w:p w14:paraId="4FDED686" w14:textId="77777777" w:rsidR="001A2EC0" w:rsidRDefault="00000000">
      <w:pPr>
        <w:pStyle w:val="BodyText"/>
        <w:spacing w:before="87" w:line="232" w:lineRule="auto"/>
        <w:ind w:right="452"/>
      </w:pPr>
      <w:r>
        <w:lastRenderedPageBreak/>
        <w:t xml:space="preserve">and publishing in the field of art history and </w:t>
      </w:r>
      <w:proofErr w:type="gramStart"/>
      <w:r>
        <w:t>criticism, and</w:t>
      </w:r>
      <w:proofErr w:type="gramEnd"/>
      <w:r>
        <w:t xml:space="preserve"> may provide a significant advantage to those entering the professional art world of</w:t>
      </w:r>
      <w:r>
        <w:rPr>
          <w:spacing w:val="-43"/>
        </w:rPr>
        <w:t xml:space="preserve"> </w:t>
      </w:r>
      <w:r>
        <w:t>museums and galleries.</w:t>
      </w:r>
    </w:p>
    <w:p w14:paraId="32D8B583" w14:textId="77777777" w:rsidR="001A2EC0" w:rsidRDefault="00000000">
      <w:pPr>
        <w:pStyle w:val="BodyText"/>
        <w:spacing w:before="159" w:line="232" w:lineRule="auto"/>
        <w:ind w:right="378"/>
      </w:pPr>
      <w:r>
        <w:t>Advanced Graduate Certificate (AGC) in Art and Philosophy (</w:t>
      </w:r>
      <w:proofErr w:type="spellStart"/>
      <w:r>
        <w:t>ArtPHIL</w:t>
      </w:r>
      <w:proofErr w:type="spellEnd"/>
      <w:r>
        <w:t>) For information about this advanced certificate program, please go to</w:t>
      </w:r>
      <w:r>
        <w:rPr>
          <w:spacing w:val="-42"/>
        </w:rPr>
        <w:t xml:space="preserve"> </w:t>
      </w:r>
      <w:hyperlink r:id="rId14">
        <w:r>
          <w:rPr>
            <w:color w:val="2276BB"/>
          </w:rPr>
          <w:t>http://www.stonybrook.edu/commcms/philosophy/docs/artscert.htm</w:t>
        </w:r>
      </w:hyperlink>
      <w:r>
        <w:t>l.</w:t>
      </w:r>
    </w:p>
    <w:p w14:paraId="3EB82C78" w14:textId="77777777" w:rsidR="001A2EC0" w:rsidRDefault="00000000">
      <w:pPr>
        <w:pStyle w:val="Heading1"/>
        <w:spacing w:line="240" w:lineRule="auto"/>
      </w:pPr>
      <w:r>
        <w:t>Advanced Graduate Certificate (AGC) in Media, Art, Culture, and Technology</w:t>
      </w:r>
    </w:p>
    <w:p w14:paraId="3A8ED52E" w14:textId="2D8F9EDB" w:rsidR="001A2EC0" w:rsidRPr="00B41822" w:rsidRDefault="00000000">
      <w:pPr>
        <w:pStyle w:val="BodyText"/>
        <w:spacing w:before="158" w:line="232" w:lineRule="auto"/>
        <w:ind w:right="103"/>
        <w:rPr>
          <w:bCs/>
        </w:rPr>
      </w:pPr>
      <w:r>
        <w:t>The Advanced Graduate Certificate Program in Media, Art, Culture, and Technology (MACT) offers graduate students an interdisciplinary</w:t>
      </w:r>
      <w:r>
        <w:rPr>
          <w:spacing w:val="1"/>
        </w:rPr>
        <w:t xml:space="preserve"> </w:t>
      </w:r>
      <w:r>
        <w:t>grounding in the historical and theoretical study of media, art, culture, and technology. The MACT graduate certificate is designed to complement</w:t>
      </w:r>
      <w:r>
        <w:rPr>
          <w:spacing w:val="-42"/>
        </w:rPr>
        <w:t xml:space="preserve"> </w:t>
      </w:r>
      <w:r>
        <w:t>a graduate student’s primary degree by supporting research that traverses traditional academic methods and objects of inquiry in the humanities.</w:t>
      </w:r>
      <w:r>
        <w:rPr>
          <w:spacing w:val="1"/>
        </w:rPr>
        <w:t xml:space="preserve"> </w:t>
      </w:r>
      <w:r>
        <w:t xml:space="preserve">Combining </w:t>
      </w:r>
      <w:r w:rsidRPr="00B41822">
        <w:rPr>
          <w:bCs/>
        </w:rPr>
        <w:t>faculty with diverse expertise in media, art, culture, and technology, MACT supports work at the dynamic intersections of these</w:t>
      </w:r>
      <w:r w:rsidRPr="00B41822">
        <w:rPr>
          <w:bCs/>
          <w:spacing w:val="1"/>
        </w:rPr>
        <w:t xml:space="preserve"> </w:t>
      </w:r>
      <w:r w:rsidRPr="00B41822">
        <w:rPr>
          <w:bCs/>
        </w:rPr>
        <w:t>evolving fields. Students enrolled in MACT are encouraged to join the MACT email list and to consult the MACT website for ongoing support</w:t>
      </w:r>
      <w:r w:rsidRPr="00B41822">
        <w:rPr>
          <w:bCs/>
          <w:spacing w:val="1"/>
        </w:rPr>
        <w:t xml:space="preserve"> </w:t>
      </w:r>
      <w:r w:rsidRPr="00B41822">
        <w:rPr>
          <w:bCs/>
        </w:rPr>
        <w:t>and information as they move toward completion of the certificate.</w:t>
      </w:r>
      <w:r w:rsidR="00B41822">
        <w:rPr>
          <w:bCs/>
        </w:rPr>
        <w:t xml:space="preserve"> </w:t>
      </w:r>
      <w:ins w:id="0" w:author="Brooke A Belisle" w:date="2023-05-31T13:30:00Z">
        <w:r w:rsidR="00B41822" w:rsidRPr="00B41822">
          <w:rPr>
            <w:bCs/>
          </w:rPr>
          <w:t>https://mact.stonybrook.edu/</w:t>
        </w:r>
      </w:ins>
    </w:p>
    <w:p w14:paraId="14951A88" w14:textId="77777777" w:rsidR="001A2EC0" w:rsidRDefault="00000000">
      <w:pPr>
        <w:pStyle w:val="BodyText"/>
        <w:spacing w:before="150" w:line="417" w:lineRule="auto"/>
        <w:ind w:right="853"/>
      </w:pPr>
      <w:r>
        <w:t xml:space="preserve">Other certificate programs of interest include Creative Writing and Literature, </w:t>
      </w:r>
      <w:proofErr w:type="gramStart"/>
      <w:r>
        <w:t>Women’s</w:t>
      </w:r>
      <w:proofErr w:type="gramEnd"/>
      <w:r>
        <w:t xml:space="preserve"> and Gender Studies, and Writing and Rhetoric.</w:t>
      </w:r>
      <w:r>
        <w:rPr>
          <w:spacing w:val="-43"/>
        </w:rPr>
        <w:t xml:space="preserve"> </w:t>
      </w:r>
      <w:r>
        <w:t>Admission to the M.A. and Ph.D. Programs in Art History and Criticism</w:t>
      </w:r>
    </w:p>
    <w:p w14:paraId="37279E8F" w14:textId="77777777" w:rsidR="001A2EC0" w:rsidRDefault="00000000">
      <w:pPr>
        <w:pStyle w:val="BodyText"/>
        <w:spacing w:before="5" w:line="232" w:lineRule="auto"/>
      </w:pPr>
      <w:r>
        <w:t>Admission into the M.A. and Ph.D. programs is at the discretion of the art history and criticism faculty with the final approval of the Graduate</w:t>
      </w:r>
      <w:r>
        <w:rPr>
          <w:spacing w:val="1"/>
        </w:rPr>
        <w:t xml:space="preserve"> </w:t>
      </w:r>
      <w:r>
        <w:t>School.</w:t>
      </w:r>
      <w:r>
        <w:rPr>
          <w:spacing w:val="-1"/>
        </w:rPr>
        <w:t xml:space="preserve"> </w:t>
      </w:r>
      <w:r>
        <w:t>Admission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semester.</w:t>
      </w:r>
      <w:r>
        <w:rPr>
          <w:spacing w:val="-1"/>
        </w:rPr>
        <w:t xml:space="preserve"> </w:t>
      </w:r>
      <w:r>
        <w:t>Part-time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permissible for</w:t>
      </w:r>
      <w:r>
        <w:rPr>
          <w:spacing w:val="-1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M.A.</w:t>
      </w:r>
      <w:r>
        <w:rPr>
          <w:spacing w:val="-1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only.</w:t>
      </w:r>
      <w:r>
        <w:rPr>
          <w:spacing w:val="-1"/>
        </w:rPr>
        <w:t xml:space="preserve"> </w:t>
      </w:r>
      <w:r>
        <w:t>Admission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42"/>
        </w:rPr>
        <w:t xml:space="preserve"> </w:t>
      </w:r>
      <w:r>
        <w:t>assumes a minimum of a B average in undergraduate work and meeting the standards of admission to the Graduate School (including English</w:t>
      </w:r>
      <w:r>
        <w:rPr>
          <w:spacing w:val="1"/>
        </w:rPr>
        <w:t xml:space="preserve"> </w:t>
      </w:r>
      <w:r>
        <w:t>Proficiency Requirements).</w:t>
      </w:r>
    </w:p>
    <w:p w14:paraId="05FAB4E9" w14:textId="77777777" w:rsidR="001A2EC0" w:rsidRDefault="00000000">
      <w:pPr>
        <w:pStyle w:val="BodyText"/>
        <w:spacing w:before="157" w:line="232" w:lineRule="auto"/>
        <w:ind w:right="116"/>
      </w:pPr>
      <w:r>
        <w:t>It is recognized that M.A. and Ph.D. applicants may come from a wide variety of backgrounds that will require individual structuring of their</w:t>
      </w:r>
      <w:r>
        <w:rPr>
          <w:spacing w:val="1"/>
        </w:rPr>
        <w:t xml:space="preserve"> </w:t>
      </w:r>
      <w:r>
        <w:t>programs to suit their needs. Applicants will ordinarily have a bachelor’s degree with an art history major or minor; however, this requirement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waived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discretion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graduate</w:t>
      </w:r>
      <w:r>
        <w:rPr>
          <w:spacing w:val="-1"/>
        </w:rPr>
        <w:t xml:space="preserve"> </w:t>
      </w:r>
      <w:r>
        <w:t>faculty.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applicants are</w:t>
      </w:r>
      <w:r>
        <w:rPr>
          <w:spacing w:val="-1"/>
        </w:rPr>
        <w:t xml:space="preserve"> </w:t>
      </w:r>
      <w:r>
        <w:t>encouraged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written 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application.</w:t>
      </w:r>
    </w:p>
    <w:p w14:paraId="7DFB03C4" w14:textId="77777777" w:rsidR="001A2EC0" w:rsidRDefault="00000000">
      <w:pPr>
        <w:pStyle w:val="BodyText"/>
        <w:spacing w:before="153"/>
      </w:pPr>
      <w:r>
        <w:t>Facilities</w:t>
      </w:r>
    </w:p>
    <w:p w14:paraId="21CC6E17" w14:textId="77777777" w:rsidR="001A2EC0" w:rsidRDefault="00000000">
      <w:pPr>
        <w:pStyle w:val="BodyText"/>
        <w:spacing w:before="158" w:line="232" w:lineRule="auto"/>
        <w:ind w:right="282"/>
      </w:pPr>
      <w:r>
        <w:t>Since 1976, the Department of Art has enjoyed the resources of the Staller Center for the Arts. This 226,026-square-foot building includes the</w:t>
      </w:r>
      <w:r>
        <w:rPr>
          <w:spacing w:val="1"/>
        </w:rPr>
        <w:t xml:space="preserve"> </w:t>
      </w:r>
      <w:r>
        <w:t>Departments of Art, Music, and Theatre and is a vibrant hub of lectures, concerts, performances, and other cultural activities. The complex</w:t>
      </w:r>
      <w:r>
        <w:rPr>
          <w:spacing w:val="1"/>
        </w:rPr>
        <w:t xml:space="preserve"> </w:t>
      </w:r>
      <w:r>
        <w:t>includes faculty and staff offices, art history and studio classrooms, and graduate offices and studios. The first floor of the Art wing features the</w:t>
      </w:r>
      <w:r>
        <w:rPr>
          <w:spacing w:val="-43"/>
        </w:rPr>
        <w:t xml:space="preserve"> </w:t>
      </w:r>
      <w:r>
        <w:t xml:space="preserve">Paul W. </w:t>
      </w:r>
      <w:proofErr w:type="spellStart"/>
      <w:r>
        <w:t>Zuccaire</w:t>
      </w:r>
      <w:proofErr w:type="spellEnd"/>
      <w:r>
        <w:t xml:space="preserve"> Gallery, devoted primarily to exhibitions of contemporary art, and the Staller Center for the Arts.</w:t>
      </w:r>
    </w:p>
    <w:p w14:paraId="3AA833CF" w14:textId="77777777" w:rsidR="001A2EC0" w:rsidRDefault="00000000">
      <w:pPr>
        <w:pStyle w:val="BodyText"/>
        <w:spacing w:before="157" w:line="232" w:lineRule="auto"/>
        <w:ind w:right="287"/>
      </w:pPr>
      <w:r>
        <w:t>Studio facilities in the Staller Center include full foundry, metals, and wood shops; a ceramics and ceramic sculpture studio; spacious painting,</w:t>
      </w:r>
      <w:r>
        <w:rPr>
          <w:spacing w:val="1"/>
        </w:rPr>
        <w:t xml:space="preserve"> </w:t>
      </w:r>
      <w:r>
        <w:t xml:space="preserve">drawing, and studio classrooms; printmaking studios with etching, stone lithography and photo plate making and </w:t>
      </w:r>
      <w:proofErr w:type="gramStart"/>
      <w:r>
        <w:t>screen printing</w:t>
      </w:r>
      <w:proofErr w:type="gramEnd"/>
      <w:r>
        <w:t xml:space="preserve"> facilities;</w:t>
      </w:r>
      <w:r>
        <w:rPr>
          <w:spacing w:val="1"/>
        </w:rPr>
        <w:t xml:space="preserve"> </w:t>
      </w:r>
      <w:r>
        <w:t>extensive digital facilities; and a shooting studio with gang and individual darkrooms. Art history classrooms are equipped with data projectors.</w:t>
      </w:r>
      <w:r>
        <w:rPr>
          <w:spacing w:val="-42"/>
        </w:rPr>
        <w:t xml:space="preserve"> </w:t>
      </w:r>
      <w:r>
        <w:t>The main library houses extensive collections of scholarship on the arts, including recent exhibition catalogues and the most important art</w:t>
      </w:r>
      <w:r>
        <w:rPr>
          <w:spacing w:val="1"/>
        </w:rPr>
        <w:t xml:space="preserve"> </w:t>
      </w:r>
      <w:r>
        <w:t>history and criticism journals. Proximity to New York City makes available the numerous libraries, museums, galleries, ateliers, and publishing</w:t>
      </w:r>
      <w:r>
        <w:rPr>
          <w:spacing w:val="-42"/>
        </w:rPr>
        <w:t xml:space="preserve"> </w:t>
      </w:r>
      <w:r>
        <w:t>institutions of the greater metropolitan area. Finally, the Pollock-Krasner House and the Pollock-Krasner Study Center, in East Hampton and</w:t>
      </w:r>
    </w:p>
    <w:p w14:paraId="61D862AA" w14:textId="77777777" w:rsidR="001A2EC0" w:rsidRDefault="00000000">
      <w:pPr>
        <w:pStyle w:val="BodyText"/>
        <w:spacing w:line="232" w:lineRule="auto"/>
        <w:ind w:right="125"/>
        <w:jc w:val="both"/>
      </w:pPr>
      <w:r>
        <w:t>Southampton, Long Island, are affiliated with the University. Once the home and studio of Jackson Pollock and Lee Krasner, the Pollock-Krasner</w:t>
      </w:r>
      <w:r>
        <w:rPr>
          <w:spacing w:val="-42"/>
        </w:rPr>
        <w:t xml:space="preserve"> </w:t>
      </w:r>
      <w:r>
        <w:t>House is now a both a landmark museum and a forum for lectures, seminars, and other academic activities. The Study Center comprises extensive</w:t>
      </w:r>
      <w:r>
        <w:rPr>
          <w:spacing w:val="-42"/>
        </w:rPr>
        <w:t xml:space="preserve"> </w:t>
      </w:r>
      <w:r>
        <w:t>reference materials and archives, including books, photographs, oral histories, and journals available for research.</w:t>
      </w:r>
    </w:p>
    <w:p w14:paraId="454E0520" w14:textId="77777777" w:rsidR="001A2EC0" w:rsidRDefault="00000000">
      <w:pPr>
        <w:pStyle w:val="BodyText"/>
        <w:spacing w:before="148"/>
      </w:pPr>
      <w:r>
        <w:t>Requirements for the M.A. Degree in Art History and Criticism</w:t>
      </w:r>
    </w:p>
    <w:p w14:paraId="5D276FA5" w14:textId="77777777" w:rsidR="001A2EC0" w:rsidRDefault="00000000">
      <w:pPr>
        <w:pStyle w:val="Heading1"/>
        <w:numPr>
          <w:ilvl w:val="0"/>
          <w:numId w:val="3"/>
        </w:numPr>
        <w:tabs>
          <w:tab w:val="left" w:pos="331"/>
        </w:tabs>
        <w:ind w:hanging="221"/>
      </w:pPr>
      <w:r>
        <w:t>Course Requirements</w:t>
      </w:r>
    </w:p>
    <w:p w14:paraId="4CF2F0AC" w14:textId="78C8EB00" w:rsidR="001A2EC0" w:rsidRDefault="00000000">
      <w:pPr>
        <w:pStyle w:val="BodyText"/>
        <w:spacing w:before="1" w:line="232" w:lineRule="auto"/>
        <w:ind w:right="150"/>
        <w:jc w:val="both"/>
      </w:pPr>
      <w:r>
        <w:t>The student will be required to</w:t>
      </w:r>
      <w:ins w:id="1" w:author="Brooke A Belisle" w:date="2023-05-31T13:31:00Z">
        <w:r w:rsidR="00FF3895">
          <w:t xml:space="preserve"> successfully</w:t>
        </w:r>
      </w:ins>
      <w:r>
        <w:t xml:space="preserve"> complete </w:t>
      </w:r>
      <w:del w:id="2" w:author="Brooke A Belisle" w:date="2023-05-31T13:31:00Z">
        <w:r w:rsidDel="00FF3895">
          <w:delText xml:space="preserve">successfully </w:delText>
        </w:r>
      </w:del>
      <w:r>
        <w:t xml:space="preserve">36 credits of graduate work, as outlined in the list of courses below. A student must </w:t>
      </w:r>
      <w:proofErr w:type="gramStart"/>
      <w:r>
        <w:t>achieve</w:t>
      </w:r>
      <w:ins w:id="3" w:author="Brooke A Belisle" w:date="2023-05-31T13:31:00Z">
        <w:r w:rsidR="00FF3895">
          <w:t xml:space="preserve"> </w:t>
        </w:r>
      </w:ins>
      <w:r>
        <w:rPr>
          <w:spacing w:val="-43"/>
        </w:rPr>
        <w:t xml:space="preserve"> </w:t>
      </w:r>
      <w:r>
        <w:t>a</w:t>
      </w:r>
      <w:proofErr w:type="gramEnd"/>
      <w:r>
        <w:t xml:space="preserve"> 3.0 overall grade point average to receive a degree from Stony Brook.</w:t>
      </w:r>
    </w:p>
    <w:p w14:paraId="1F07C742" w14:textId="77777777" w:rsidR="001A2EC0" w:rsidRDefault="00000000">
      <w:pPr>
        <w:pStyle w:val="ListParagraph"/>
        <w:numPr>
          <w:ilvl w:val="1"/>
          <w:numId w:val="3"/>
        </w:numPr>
        <w:tabs>
          <w:tab w:val="left" w:pos="291"/>
        </w:tabs>
        <w:spacing w:before="154" w:line="240" w:lineRule="auto"/>
        <w:ind w:hanging="181"/>
        <w:rPr>
          <w:sz w:val="18"/>
        </w:rPr>
      </w:pPr>
      <w:r>
        <w:rPr>
          <w:sz w:val="18"/>
        </w:rPr>
        <w:t>Required Courses (6 credits)</w:t>
      </w:r>
    </w:p>
    <w:p w14:paraId="0874017A" w14:textId="77777777" w:rsidR="001A2EC0" w:rsidRDefault="00000000">
      <w:pPr>
        <w:pStyle w:val="BodyText"/>
        <w:spacing w:before="153" w:line="417" w:lineRule="auto"/>
        <w:ind w:right="6965"/>
      </w:pPr>
      <w:r>
        <w:t>ARH 540 Methodologies of Art History (3 credits)</w:t>
      </w:r>
      <w:r>
        <w:rPr>
          <w:spacing w:val="-43"/>
        </w:rPr>
        <w:t xml:space="preserve"> </w:t>
      </w:r>
      <w:r>
        <w:t>ARH 592 Teaching Practicum (3 credits)</w:t>
      </w:r>
    </w:p>
    <w:p w14:paraId="65695845" w14:textId="77777777" w:rsidR="001A2EC0" w:rsidRDefault="00000000">
      <w:pPr>
        <w:pStyle w:val="ListParagraph"/>
        <w:numPr>
          <w:ilvl w:val="1"/>
          <w:numId w:val="3"/>
        </w:numPr>
        <w:tabs>
          <w:tab w:val="left" w:pos="291"/>
        </w:tabs>
        <w:spacing w:line="207" w:lineRule="exact"/>
        <w:ind w:hanging="181"/>
        <w:rPr>
          <w:sz w:val="18"/>
        </w:rPr>
      </w:pPr>
      <w:r>
        <w:rPr>
          <w:sz w:val="18"/>
        </w:rPr>
        <w:t>Art History and Criticism Electives (15-21 credits)</w:t>
      </w:r>
    </w:p>
    <w:p w14:paraId="7321283A" w14:textId="77777777" w:rsidR="00FF3895" w:rsidRDefault="00000000" w:rsidP="00FF3895">
      <w:pPr>
        <w:pStyle w:val="BodyText"/>
        <w:spacing w:before="153" w:line="417" w:lineRule="auto"/>
        <w:ind w:right="5533"/>
        <w:jc w:val="both"/>
        <w:rPr>
          <w:ins w:id="4" w:author="Brooke A Belisle" w:date="2023-05-31T13:31:00Z"/>
        </w:rPr>
      </w:pPr>
      <w:r>
        <w:t>ARH 502 History of 19th Century Art Criticism and Theory (3 credits)</w:t>
      </w:r>
      <w:r>
        <w:rPr>
          <w:spacing w:val="-43"/>
        </w:rPr>
        <w:t xml:space="preserve"> </w:t>
      </w:r>
      <w:r>
        <w:t>ARH 503 History of 20th Century Art Criticism and Theory (3 credits)</w:t>
      </w:r>
    </w:p>
    <w:p w14:paraId="2EEA2797" w14:textId="539A35EF" w:rsidR="00FF3895" w:rsidRDefault="00FF3895" w:rsidP="00FF3895">
      <w:pPr>
        <w:pStyle w:val="BodyText"/>
        <w:spacing w:before="153" w:line="417" w:lineRule="auto"/>
        <w:ind w:right="5533"/>
        <w:jc w:val="both"/>
        <w:rPr>
          <w:ins w:id="5" w:author="Brooke A Belisle" w:date="2023-05-31T13:32:00Z"/>
        </w:rPr>
      </w:pPr>
      <w:ins w:id="6" w:author="Brooke A Belisle" w:date="2023-05-31T13:31:00Z">
        <w:r>
          <w:t xml:space="preserve">ARH 520 </w:t>
        </w:r>
      </w:ins>
      <w:ins w:id="7" w:author="Brooke A Belisle" w:date="2023-05-31T13:32:00Z">
        <w:r>
          <w:t>Media Aesthetics</w:t>
        </w:r>
      </w:ins>
    </w:p>
    <w:p w14:paraId="7452BC9A" w14:textId="0EA73875" w:rsidR="00FF3895" w:rsidRDefault="00FF3895" w:rsidP="00FF3895">
      <w:pPr>
        <w:pStyle w:val="BodyText"/>
        <w:spacing w:before="153" w:line="417" w:lineRule="auto"/>
        <w:ind w:right="5533"/>
        <w:jc w:val="both"/>
        <w:rPr>
          <w:ins w:id="8" w:author="Brooke A Belisle" w:date="2023-05-31T13:31:00Z"/>
          <w:spacing w:val="-43"/>
        </w:rPr>
      </w:pPr>
      <w:ins w:id="9" w:author="Brooke A Belisle" w:date="2023-05-31T13:32:00Z">
        <w:r>
          <w:t>ARH 521 Global Contemporary Art</w:t>
        </w:r>
      </w:ins>
      <w:r w:rsidR="00000000">
        <w:rPr>
          <w:spacing w:val="-43"/>
        </w:rPr>
        <w:t xml:space="preserve"> </w:t>
      </w:r>
    </w:p>
    <w:p w14:paraId="156C3CB0" w14:textId="66793163" w:rsidR="001A2EC0" w:rsidRDefault="00000000">
      <w:pPr>
        <w:pStyle w:val="BodyText"/>
        <w:spacing w:before="153" w:line="417" w:lineRule="auto"/>
        <w:ind w:right="5533"/>
        <w:jc w:val="both"/>
      </w:pPr>
      <w:r>
        <w:t>ARH 541 Topics in Ancient Art (3 credits)</w:t>
      </w:r>
    </w:p>
    <w:p w14:paraId="7460FBCF" w14:textId="77777777" w:rsidR="001A2EC0" w:rsidDel="00FF3895" w:rsidRDefault="00000000">
      <w:pPr>
        <w:pStyle w:val="BodyText"/>
        <w:spacing w:line="417" w:lineRule="auto"/>
        <w:ind w:right="7100"/>
        <w:rPr>
          <w:del w:id="10" w:author="Brooke A Belisle" w:date="2023-05-31T13:32:00Z"/>
        </w:rPr>
      </w:pPr>
      <w:r>
        <w:t>ARH 543 Topics in Renaissance Art (3 credits)</w:t>
      </w:r>
      <w:r>
        <w:rPr>
          <w:spacing w:val="1"/>
        </w:rPr>
        <w:t xml:space="preserve"> </w:t>
      </w:r>
      <w:r>
        <w:lastRenderedPageBreak/>
        <w:t>ARH 544 Topics in Early Modern Art (3 credits)</w:t>
      </w:r>
      <w:r>
        <w:rPr>
          <w:spacing w:val="-43"/>
        </w:rPr>
        <w:t xml:space="preserve"> </w:t>
      </w:r>
      <w:r>
        <w:t>ARH 545 Topics in 19th-Century Art (3 credits)</w:t>
      </w:r>
      <w:r>
        <w:rPr>
          <w:spacing w:val="1"/>
        </w:rPr>
        <w:t xml:space="preserve"> </w:t>
      </w:r>
      <w:r>
        <w:t>ARH 546 Topics in 20th-Century Art (3 credits)</w:t>
      </w:r>
    </w:p>
    <w:p w14:paraId="24F4639F" w14:textId="77777777" w:rsidR="00FF3895" w:rsidRDefault="00FF3895">
      <w:pPr>
        <w:pStyle w:val="BodyText"/>
        <w:spacing w:line="417" w:lineRule="auto"/>
        <w:ind w:right="7100"/>
        <w:rPr>
          <w:ins w:id="11" w:author="Brooke A Belisle" w:date="2023-05-31T13:32:00Z"/>
        </w:rPr>
      </w:pPr>
    </w:p>
    <w:p w14:paraId="47A9262A" w14:textId="77777777" w:rsidR="001A2EC0" w:rsidRDefault="001A2EC0" w:rsidP="00FF3895">
      <w:pPr>
        <w:pStyle w:val="BodyText"/>
        <w:spacing w:line="417" w:lineRule="auto"/>
        <w:ind w:right="7100"/>
        <w:sectPr w:rsidR="001A2EC0">
          <w:pgSz w:w="12240" w:h="15840"/>
          <w:pgMar w:top="840" w:right="740" w:bottom="1040" w:left="740" w:header="556" w:footer="854" w:gutter="0"/>
          <w:cols w:space="720"/>
        </w:sectPr>
        <w:pPrChange w:id="12" w:author="Brooke A Belisle" w:date="2023-05-31T13:32:00Z">
          <w:pPr>
            <w:spacing w:line="417" w:lineRule="auto"/>
          </w:pPr>
        </w:pPrChange>
      </w:pPr>
    </w:p>
    <w:p w14:paraId="3F29FDBD" w14:textId="77777777" w:rsidR="001A2EC0" w:rsidRDefault="00000000" w:rsidP="00FF3895">
      <w:pPr>
        <w:pStyle w:val="BodyText"/>
        <w:spacing w:before="82" w:line="417" w:lineRule="auto"/>
        <w:ind w:left="0" w:right="5855"/>
        <w:pPrChange w:id="13" w:author="Brooke A Belisle" w:date="2023-05-31T13:32:00Z">
          <w:pPr>
            <w:pStyle w:val="BodyText"/>
            <w:spacing w:before="82" w:line="417" w:lineRule="auto"/>
            <w:ind w:right="5855"/>
          </w:pPr>
        </w:pPrChange>
      </w:pPr>
      <w:r>
        <w:lastRenderedPageBreak/>
        <w:t>ARH 547 Topics in Global, Colonial and Diasporic Art (3 credits)</w:t>
      </w:r>
      <w:r>
        <w:rPr>
          <w:spacing w:val="-43"/>
        </w:rPr>
        <w:t xml:space="preserve"> </w:t>
      </w:r>
      <w:r>
        <w:t>ARH 548 Museum Studies Seminar (3 credits)</w:t>
      </w:r>
    </w:p>
    <w:p w14:paraId="48F80564" w14:textId="77777777" w:rsidR="001A2EC0" w:rsidRDefault="00000000">
      <w:pPr>
        <w:pStyle w:val="BodyText"/>
        <w:spacing w:line="417" w:lineRule="auto"/>
        <w:ind w:right="6275"/>
      </w:pPr>
      <w:r>
        <w:t>ARH 549 Topics in American Visual Culture (3 credits)</w:t>
      </w:r>
      <w:r>
        <w:rPr>
          <w:spacing w:val="1"/>
        </w:rPr>
        <w:t xml:space="preserve"> </w:t>
      </w:r>
      <w:r>
        <w:t>ARH 550 Inquiries into Art Criticism and Theory (3 credits)</w:t>
      </w:r>
      <w:r>
        <w:rPr>
          <w:spacing w:val="-43"/>
        </w:rPr>
        <w:t xml:space="preserve"> </w:t>
      </w:r>
      <w:r>
        <w:t>ARH 551 Topics in Performance (3 credits)</w:t>
      </w:r>
    </w:p>
    <w:p w14:paraId="6DF39CF9" w14:textId="77777777" w:rsidR="001A2EC0" w:rsidRDefault="00000000">
      <w:pPr>
        <w:pStyle w:val="BodyText"/>
        <w:spacing w:line="417" w:lineRule="auto"/>
        <w:ind w:right="6800"/>
      </w:pPr>
      <w:r>
        <w:t>ARH 552 Topics in Contemporary Art (3 credits)</w:t>
      </w:r>
      <w:r>
        <w:rPr>
          <w:spacing w:val="1"/>
        </w:rPr>
        <w:t xml:space="preserve"> </w:t>
      </w:r>
      <w:r>
        <w:t>ARH 553 Contemporary Art in New York (3 credits)</w:t>
      </w:r>
      <w:r>
        <w:rPr>
          <w:spacing w:val="-43"/>
        </w:rPr>
        <w:t xml:space="preserve"> </w:t>
      </w:r>
      <w:r>
        <w:t>ARH 554 Topics in Visual Culture (3 credits)</w:t>
      </w:r>
    </w:p>
    <w:p w14:paraId="35D9FFE2" w14:textId="77777777" w:rsidR="001A2EC0" w:rsidRDefault="00000000">
      <w:pPr>
        <w:pStyle w:val="ListParagraph"/>
        <w:numPr>
          <w:ilvl w:val="1"/>
          <w:numId w:val="3"/>
        </w:numPr>
        <w:tabs>
          <w:tab w:val="left" w:pos="291"/>
        </w:tabs>
        <w:spacing w:line="207" w:lineRule="exact"/>
        <w:ind w:hanging="181"/>
        <w:rPr>
          <w:sz w:val="18"/>
        </w:rPr>
      </w:pPr>
      <w:r>
        <w:rPr>
          <w:sz w:val="18"/>
        </w:rPr>
        <w:t>Humanities and Social Sciences Electives (3-9 credits)</w:t>
      </w:r>
    </w:p>
    <w:p w14:paraId="073A4BA9" w14:textId="77777777" w:rsidR="001A2EC0" w:rsidRDefault="00000000">
      <w:pPr>
        <w:pStyle w:val="BodyText"/>
        <w:spacing w:before="157" w:line="232" w:lineRule="auto"/>
        <w:ind w:right="142"/>
      </w:pPr>
      <w:r>
        <w:t>One to three courses in the humanities and/or social sciences, to be chosen in consultation with a faculty advisor and with the approval of the</w:t>
      </w:r>
      <w:r>
        <w:rPr>
          <w:spacing w:val="1"/>
        </w:rPr>
        <w:t xml:space="preserve"> </w:t>
      </w:r>
      <w:r>
        <w:t>M.A./Ph.D. Graduate Director. These may be in relevant aspects of studio art practice, literary studies or critical history, musicology, philosophy,</w:t>
      </w:r>
      <w:r>
        <w:rPr>
          <w:spacing w:val="-43"/>
        </w:rPr>
        <w:t xml:space="preserve"> </w:t>
      </w:r>
      <w:r>
        <w:t>dramaturgy, sociology, anthropology.</w:t>
      </w:r>
    </w:p>
    <w:p w14:paraId="62753B9A" w14:textId="77777777" w:rsidR="001A2EC0" w:rsidRDefault="00000000">
      <w:pPr>
        <w:pStyle w:val="ListParagraph"/>
        <w:numPr>
          <w:ilvl w:val="1"/>
          <w:numId w:val="3"/>
        </w:numPr>
        <w:tabs>
          <w:tab w:val="left" w:pos="291"/>
        </w:tabs>
        <w:spacing w:before="153" w:line="240" w:lineRule="auto"/>
        <w:ind w:hanging="181"/>
        <w:rPr>
          <w:sz w:val="18"/>
        </w:rPr>
      </w:pPr>
      <w:r>
        <w:rPr>
          <w:sz w:val="18"/>
        </w:rPr>
        <w:t>Other (0-12 credits)</w:t>
      </w:r>
    </w:p>
    <w:p w14:paraId="467C7F67" w14:textId="77777777" w:rsidR="001A2EC0" w:rsidRDefault="00000000">
      <w:pPr>
        <w:pStyle w:val="BodyText"/>
        <w:spacing w:before="153" w:line="417" w:lineRule="auto"/>
        <w:ind w:right="6078"/>
      </w:pPr>
      <w:r>
        <w:t>ARH</w:t>
      </w:r>
      <w:r>
        <w:rPr>
          <w:spacing w:val="5"/>
        </w:rPr>
        <w:t xml:space="preserve"> </w:t>
      </w:r>
      <w:r>
        <w:t>580</w:t>
      </w:r>
      <w:r>
        <w:rPr>
          <w:spacing w:val="5"/>
        </w:rPr>
        <w:t xml:space="preserve"> </w:t>
      </w:r>
      <w:r>
        <w:t>Art</w:t>
      </w:r>
      <w:r>
        <w:rPr>
          <w:spacing w:val="6"/>
        </w:rPr>
        <w:t xml:space="preserve"> </w:t>
      </w:r>
      <w:r>
        <w:t>Criticism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Gallery</w:t>
      </w:r>
      <w:r>
        <w:rPr>
          <w:spacing w:val="6"/>
        </w:rPr>
        <w:t xml:space="preserve"> </w:t>
      </w:r>
      <w:r>
        <w:t>Internship</w:t>
      </w:r>
      <w:r>
        <w:rPr>
          <w:spacing w:val="5"/>
        </w:rPr>
        <w:t xml:space="preserve"> </w:t>
      </w:r>
      <w:r>
        <w:t>(0-3</w:t>
      </w:r>
      <w:r>
        <w:rPr>
          <w:spacing w:val="5"/>
        </w:rPr>
        <w:t xml:space="preserve"> </w:t>
      </w:r>
      <w:r>
        <w:t>credits)</w:t>
      </w:r>
      <w:r>
        <w:rPr>
          <w:spacing w:val="1"/>
        </w:rPr>
        <w:t xml:space="preserve"> </w:t>
      </w:r>
      <w:r>
        <w:t>ARS</w:t>
      </w:r>
      <w:r>
        <w:rPr>
          <w:spacing w:val="-2"/>
        </w:rPr>
        <w:t xml:space="preserve"> </w:t>
      </w:r>
      <w:r>
        <w:t>580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Arts</w:t>
      </w:r>
      <w:r>
        <w:rPr>
          <w:spacing w:val="-2"/>
        </w:rPr>
        <w:t xml:space="preserve"> </w:t>
      </w:r>
      <w:r>
        <w:t>seminar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(0-3</w:t>
      </w:r>
      <w:r>
        <w:rPr>
          <w:spacing w:val="-2"/>
        </w:rPr>
        <w:t xml:space="preserve"> </w:t>
      </w:r>
      <w:r>
        <w:t>credits)</w:t>
      </w:r>
    </w:p>
    <w:p w14:paraId="313060F2" w14:textId="77777777" w:rsidR="001A2EC0" w:rsidRDefault="00000000">
      <w:pPr>
        <w:pStyle w:val="BodyText"/>
        <w:spacing w:line="417" w:lineRule="auto"/>
        <w:ind w:right="5980"/>
      </w:pPr>
      <w:r>
        <w:t>ARH 591 Practicum in the Writing of Art Criticism (0-3 credits)</w:t>
      </w:r>
      <w:r>
        <w:rPr>
          <w:spacing w:val="-43"/>
        </w:rPr>
        <w:t xml:space="preserve"> </w:t>
      </w:r>
      <w:r>
        <w:t>ARH 595 Directed Readings (0-3 credits)</w:t>
      </w:r>
    </w:p>
    <w:p w14:paraId="2803E52E" w14:textId="77777777" w:rsidR="001A2EC0" w:rsidRDefault="00000000">
      <w:pPr>
        <w:pStyle w:val="BodyText"/>
        <w:spacing w:line="207" w:lineRule="exact"/>
      </w:pPr>
      <w:r>
        <w:t>ARH 598 Thesis (0-6 credits).</w:t>
      </w:r>
    </w:p>
    <w:p w14:paraId="387BD134" w14:textId="77777777" w:rsidR="001A2EC0" w:rsidRDefault="00000000">
      <w:pPr>
        <w:pStyle w:val="Heading1"/>
        <w:numPr>
          <w:ilvl w:val="0"/>
          <w:numId w:val="3"/>
        </w:numPr>
        <w:tabs>
          <w:tab w:val="left" w:pos="321"/>
        </w:tabs>
        <w:ind w:left="320" w:hanging="211"/>
      </w:pPr>
      <w:r>
        <w:t>Comprehensive Examination</w:t>
      </w:r>
    </w:p>
    <w:p w14:paraId="01159A47" w14:textId="56FE4785" w:rsidR="001A2EC0" w:rsidRDefault="00000000">
      <w:pPr>
        <w:pStyle w:val="BodyText"/>
        <w:spacing w:before="1" w:line="232" w:lineRule="auto"/>
        <w:ind w:right="211"/>
      </w:pPr>
      <w:r>
        <w:t>This test of basic competency, offered in the fall semester of each academic year, is designed to assess the student’s knowledge of individual</w:t>
      </w:r>
      <w:r>
        <w:rPr>
          <w:spacing w:val="1"/>
        </w:rPr>
        <w:t xml:space="preserve"> </w:t>
      </w:r>
      <w:proofErr w:type="gramStart"/>
      <w:r>
        <w:t>artists</w:t>
      </w:r>
      <w:proofErr w:type="gramEnd"/>
      <w:r>
        <w:t xml:space="preserve"> and works of art across various mediums, periods, and geographical regions in the history of art.</w:t>
      </w:r>
      <w:r>
        <w:rPr>
          <w:spacing w:val="1"/>
        </w:rPr>
        <w:t xml:space="preserve"> </w:t>
      </w:r>
      <w:r>
        <w:t>Students must take this examination in</w:t>
      </w:r>
      <w:r>
        <w:rPr>
          <w:spacing w:val="1"/>
        </w:rPr>
        <w:t xml:space="preserve"> </w:t>
      </w:r>
      <w:r>
        <w:t>their third semester of study in order to continue in the program. An extension will be permitted for part-time students. Students who do not pass</w:t>
      </w:r>
      <w:r>
        <w:rPr>
          <w:spacing w:val="-43"/>
        </w:rPr>
        <w:t xml:space="preserve"> </w:t>
      </w:r>
      <w:r>
        <w:t>this exam will be allowed to retake the exam at the beginning of the succeeding spring semester.</w:t>
      </w:r>
      <w:r>
        <w:rPr>
          <w:spacing w:val="1"/>
        </w:rPr>
        <w:t xml:space="preserve"> </w:t>
      </w:r>
      <w:r>
        <w:t>Failure to pass will result in re-evaluation of</w:t>
      </w:r>
      <w:r>
        <w:rPr>
          <w:spacing w:val="1"/>
        </w:rPr>
        <w:t xml:space="preserve"> </w:t>
      </w:r>
      <w:r>
        <w:t>status.</w:t>
      </w:r>
      <w:ins w:id="14" w:author="Brooke A Belisle" w:date="2023-05-31T13:32:00Z">
        <w:r w:rsidR="00FF3895">
          <w:t xml:space="preserve"> </w:t>
        </w:r>
      </w:ins>
      <w:ins w:id="15" w:author="Brooke A Belisle" w:date="2023-05-31T13:34:00Z">
        <w:r w:rsidR="00FF3895">
          <w:t>In lieu of the Comprehensive Examination, students may complete</w:t>
        </w:r>
      </w:ins>
      <w:ins w:id="16" w:author="Brooke A Belisle" w:date="2023-05-31T13:33:00Z">
        <w:r w:rsidR="00FF3895">
          <w:t xml:space="preserve"> both ARH 520 Media Aesthetics and ARH 521 Global Contemp</w:t>
        </w:r>
      </w:ins>
      <w:ins w:id="17" w:author="Brooke A Belisle" w:date="2023-05-31T13:34:00Z">
        <w:r w:rsidR="00FF3895">
          <w:t>orary Art</w:t>
        </w:r>
      </w:ins>
      <w:ins w:id="18" w:author="Brooke A Belisle" w:date="2023-05-31T13:35:00Z">
        <w:r w:rsidR="00FF3895">
          <w:t xml:space="preserve"> with a gra</w:t>
        </w:r>
      </w:ins>
      <w:ins w:id="19" w:author="Brooke A Belisle" w:date="2023-05-31T13:36:00Z">
        <w:r w:rsidR="00FF3895">
          <w:t>de of A- or above</w:t>
        </w:r>
      </w:ins>
      <w:ins w:id="20" w:author="Brooke A Belisle" w:date="2023-05-31T13:34:00Z">
        <w:r w:rsidR="00FF3895">
          <w:t xml:space="preserve"> in their first year of graduate </w:t>
        </w:r>
      </w:ins>
      <w:ins w:id="21" w:author="Brooke A Belisle" w:date="2023-05-31T13:35:00Z">
        <w:r w:rsidR="00FF3895">
          <w:t>course work</w:t>
        </w:r>
      </w:ins>
      <w:ins w:id="22" w:author="Brooke A Belisle" w:date="2023-05-31T13:36:00Z">
        <w:r w:rsidR="00FF3895">
          <w:t>.</w:t>
        </w:r>
      </w:ins>
    </w:p>
    <w:p w14:paraId="34CC35DD" w14:textId="77777777" w:rsidR="001A2EC0" w:rsidRDefault="00000000">
      <w:pPr>
        <w:pStyle w:val="Heading1"/>
        <w:numPr>
          <w:ilvl w:val="0"/>
          <w:numId w:val="3"/>
        </w:numPr>
        <w:tabs>
          <w:tab w:val="left" w:pos="331"/>
        </w:tabs>
        <w:spacing w:before="151"/>
        <w:ind w:hanging="221"/>
      </w:pPr>
      <w:r>
        <w:t>Foreign Language</w:t>
      </w:r>
    </w:p>
    <w:p w14:paraId="193B2F3D" w14:textId="74E8A6BA" w:rsidR="001A2EC0" w:rsidRDefault="00000000">
      <w:pPr>
        <w:pStyle w:val="BodyText"/>
        <w:spacing w:before="2" w:line="232" w:lineRule="auto"/>
        <w:ind w:right="947"/>
      </w:pPr>
      <w:r>
        <w:t xml:space="preserve">A reading knowledge of </w:t>
      </w:r>
      <w:del w:id="23" w:author="Brooke A Belisle" w:date="2023-05-31T13:36:00Z">
        <w:r w:rsidDel="00FF3895">
          <w:delText>French or German</w:delText>
        </w:r>
      </w:del>
      <w:ins w:id="24" w:author="Brooke A Belisle" w:date="2023-05-31T13:36:00Z">
        <w:r w:rsidR="00FF3895">
          <w:t>a secondary language</w:t>
        </w:r>
      </w:ins>
      <w:r>
        <w:t xml:space="preserve"> </w:t>
      </w:r>
      <w:del w:id="25" w:author="Brooke A Belisle" w:date="2023-05-31T13:36:00Z">
        <w:r w:rsidDel="00FF3895">
          <w:delText>must be acquired</w:delText>
        </w:r>
      </w:del>
      <w:ins w:id="26" w:author="Brooke A Belisle" w:date="2023-05-31T13:36:00Z">
        <w:r w:rsidR="00FF3895">
          <w:t xml:space="preserve">is required </w:t>
        </w:r>
      </w:ins>
      <w:del w:id="27" w:author="Brooke A Belisle" w:date="2023-05-31T13:36:00Z">
        <w:r w:rsidDel="00FF3895">
          <w:delText xml:space="preserve"> </w:delText>
        </w:r>
      </w:del>
      <w:r>
        <w:t xml:space="preserve">before graduation. Students </w:t>
      </w:r>
      <w:del w:id="28" w:author="Brooke A Belisle" w:date="2023-05-31T13:37:00Z">
        <w:r w:rsidDel="00FF3895">
          <w:delText>planning to advance to doctoral work will be</w:delText>
        </w:r>
        <w:r w:rsidDel="00FF3895">
          <w:rPr>
            <w:spacing w:val="-43"/>
          </w:rPr>
          <w:delText xml:space="preserve"> </w:delText>
        </w:r>
        <w:r w:rsidDel="00FF3895">
          <w:delText>encouraged to master both of these languages.</w:delText>
        </w:r>
      </w:del>
      <w:ins w:id="29" w:author="Brooke A Belisle" w:date="2023-05-31T13:38:00Z">
        <w:r w:rsidR="00FF3895">
          <w:t>may</w:t>
        </w:r>
      </w:ins>
      <w:ins w:id="30" w:author="Brooke A Belisle" w:date="2023-05-31T13:37:00Z">
        <w:r w:rsidR="00FF3895">
          <w:t xml:space="preserve"> consult the Graduate Program Director about </w:t>
        </w:r>
      </w:ins>
      <w:ins w:id="31" w:author="Brooke A Belisle" w:date="2023-05-31T13:38:00Z">
        <w:r w:rsidR="00FF3895">
          <w:t xml:space="preserve">the possibility to </w:t>
        </w:r>
      </w:ins>
      <w:ins w:id="32" w:author="Brooke A Belisle" w:date="2023-05-31T13:37:00Z">
        <w:r w:rsidR="00FF3895">
          <w:t>waiv</w:t>
        </w:r>
      </w:ins>
      <w:ins w:id="33" w:author="Brooke A Belisle" w:date="2023-05-31T13:38:00Z">
        <w:r w:rsidR="00FF3895">
          <w:t>e</w:t>
        </w:r>
      </w:ins>
      <w:ins w:id="34" w:author="Brooke A Belisle" w:date="2023-05-31T13:37:00Z">
        <w:r w:rsidR="00FF3895">
          <w:t xml:space="preserve"> this requirement. </w:t>
        </w:r>
      </w:ins>
    </w:p>
    <w:p w14:paraId="0E8FEEDF" w14:textId="77777777" w:rsidR="001A2EC0" w:rsidRDefault="00000000">
      <w:pPr>
        <w:pStyle w:val="Heading1"/>
        <w:numPr>
          <w:ilvl w:val="0"/>
          <w:numId w:val="3"/>
        </w:numPr>
        <w:tabs>
          <w:tab w:val="left" w:pos="331"/>
        </w:tabs>
        <w:ind w:hanging="221"/>
      </w:pPr>
      <w:r>
        <w:t>Teaching Requirement</w:t>
      </w:r>
    </w:p>
    <w:p w14:paraId="42CBA994" w14:textId="3D162544" w:rsidR="001A2EC0" w:rsidRDefault="00000000">
      <w:pPr>
        <w:pStyle w:val="BodyText"/>
        <w:spacing w:before="2" w:line="232" w:lineRule="auto"/>
        <w:ind w:right="262"/>
      </w:pPr>
      <w:r>
        <w:t xml:space="preserve">All </w:t>
      </w:r>
      <w:del w:id="35" w:author="Brooke A Belisle" w:date="2023-05-31T13:38:00Z">
        <w:r w:rsidDel="00FF3895">
          <w:delText xml:space="preserve">Master’s </w:delText>
        </w:r>
      </w:del>
      <w:ins w:id="36" w:author="Brooke A Belisle" w:date="2023-05-31T13:38:00Z">
        <w:r w:rsidR="00FF3895">
          <w:t>M</w:t>
        </w:r>
        <w:r w:rsidR="00FF3895">
          <w:t>A</w:t>
        </w:r>
        <w:r w:rsidR="00FF3895">
          <w:t xml:space="preserve"> </w:t>
        </w:r>
      </w:ins>
      <w:r>
        <w:t>students are expected to undertake a teaching practicum under the supervision of a professor. They will be assigned as a teaching</w:t>
      </w:r>
      <w:r>
        <w:rPr>
          <w:spacing w:val="1"/>
        </w:rPr>
        <w:t xml:space="preserve"> </w:t>
      </w:r>
      <w:r>
        <w:t xml:space="preserve">assistant for an undergraduate course, usually during the second year in the program. Students will be expected to assist the professor with </w:t>
      </w:r>
      <w:proofErr w:type="gramStart"/>
      <w:r>
        <w:t>tasks</w:t>
      </w:r>
      <w:ins w:id="37" w:author="Brooke A Belisle" w:date="2023-05-31T13:38:00Z">
        <w:r w:rsidR="00FF3895">
          <w:t xml:space="preserve"> </w:t>
        </w:r>
      </w:ins>
      <w:r>
        <w:rPr>
          <w:spacing w:val="-43"/>
        </w:rPr>
        <w:t xml:space="preserve"> </w:t>
      </w:r>
      <w:r>
        <w:t>such</w:t>
      </w:r>
      <w:proofErr w:type="gramEnd"/>
      <w:r>
        <w:t xml:space="preserve"> as attendance, grading and maintenance of </w:t>
      </w:r>
      <w:del w:id="38" w:author="Brooke A Belisle" w:date="2023-05-31T13:38:00Z">
        <w:r w:rsidDel="00FF3895">
          <w:delText>BlackBoard.</w:delText>
        </w:r>
      </w:del>
      <w:ins w:id="39" w:author="Brooke A Belisle" w:date="2023-05-31T13:38:00Z">
        <w:r w:rsidR="00FF3895">
          <w:t xml:space="preserve">online </w:t>
        </w:r>
      </w:ins>
      <w:ins w:id="40" w:author="Brooke A Belisle" w:date="2023-05-31T13:39:00Z">
        <w:r w:rsidR="00FF3895">
          <w:t>materials</w:t>
        </w:r>
      </w:ins>
      <w:r>
        <w:t xml:space="preserve"> Competency will be judged on the basis of a guest lecture and/or leading class</w:t>
      </w:r>
      <w:r>
        <w:rPr>
          <w:spacing w:val="1"/>
        </w:rPr>
        <w:t xml:space="preserve"> </w:t>
      </w:r>
      <w:r>
        <w:t>discussion session that will be observed and evaluated by the faculty supervisor.</w:t>
      </w:r>
    </w:p>
    <w:p w14:paraId="1A357CAE" w14:textId="77777777" w:rsidR="001A2EC0" w:rsidRDefault="00000000">
      <w:pPr>
        <w:pStyle w:val="Heading1"/>
        <w:numPr>
          <w:ilvl w:val="0"/>
          <w:numId w:val="3"/>
        </w:numPr>
        <w:tabs>
          <w:tab w:val="left" w:pos="321"/>
        </w:tabs>
        <w:spacing w:before="152"/>
        <w:ind w:left="320" w:hanging="211"/>
      </w:pPr>
      <w:r>
        <w:t>Thesis</w:t>
      </w:r>
    </w:p>
    <w:p w14:paraId="10FCDC35" w14:textId="15BB5591" w:rsidR="001A2EC0" w:rsidRDefault="00000000">
      <w:pPr>
        <w:pStyle w:val="BodyText"/>
        <w:spacing w:before="1" w:line="232" w:lineRule="auto"/>
        <w:ind w:right="105"/>
      </w:pPr>
      <w:r>
        <w:t xml:space="preserve">By the </w:t>
      </w:r>
      <w:del w:id="41" w:author="Brooke A Belisle" w:date="2023-05-31T13:39:00Z">
        <w:r w:rsidDel="00FF3895">
          <w:delText>beginning of the third</w:delText>
        </w:r>
      </w:del>
      <w:ins w:id="42" w:author="Brooke A Belisle" w:date="2023-05-31T13:39:00Z">
        <w:r w:rsidR="00FF3895">
          <w:t xml:space="preserve">end of the </w:t>
        </w:r>
        <w:proofErr w:type="spellStart"/>
        <w:r w:rsidR="00FF3895">
          <w:t>second</w:t>
        </w:r>
      </w:ins>
      <w:proofErr w:type="spellEnd"/>
      <w:r>
        <w:t xml:space="preserve"> semester, the student, together with an advisor chosen by the student, will jointly agree on a thesis topic, based upon</w:t>
      </w:r>
      <w:r>
        <w:rPr>
          <w:spacing w:val="-42"/>
        </w:rPr>
        <w:t xml:space="preserve"> </w:t>
      </w:r>
      <w:r>
        <w:t>a paper they have written for a seminar in their first year</w:t>
      </w:r>
      <w:ins w:id="43" w:author="Brooke A Belisle" w:date="2023-05-31T13:40:00Z">
        <w:r w:rsidR="00FF3895">
          <w:t>—</w:t>
        </w:r>
      </w:ins>
      <w:ins w:id="44" w:author="Brooke A Belisle" w:date="2023-05-31T13:39:00Z">
        <w:r w:rsidR="00FF3895">
          <w:t>preferably</w:t>
        </w:r>
      </w:ins>
      <w:ins w:id="45" w:author="Brooke A Belisle" w:date="2023-05-31T13:40:00Z">
        <w:r w:rsidR="00FF3895">
          <w:t xml:space="preserve"> either ARH 520 Media </w:t>
        </w:r>
        <w:proofErr w:type="spellStart"/>
        <w:r w:rsidR="00FF3895">
          <w:t>Aessthetics</w:t>
        </w:r>
        <w:proofErr w:type="spellEnd"/>
        <w:r w:rsidR="00FF3895">
          <w:t xml:space="preserve"> of ARH 521 Global Contemporary Art</w:t>
        </w:r>
      </w:ins>
      <w:r>
        <w:t>. The student will submit to the Graduate Program Director a prospectus outlining the</w:t>
      </w:r>
      <w:r>
        <w:rPr>
          <w:spacing w:val="1"/>
        </w:rPr>
        <w:t xml:space="preserve"> </w:t>
      </w:r>
      <w:r>
        <w:t>nature and aims of the thesis, signed by the faculty advisor.</w:t>
      </w:r>
      <w:r>
        <w:rPr>
          <w:spacing w:val="1"/>
        </w:rPr>
        <w:t xml:space="preserve"> </w:t>
      </w:r>
      <w:r>
        <w:t xml:space="preserve">Over the course of the third and fourth semesters, with recommendations provided </w:t>
      </w:r>
      <w:proofErr w:type="gramStart"/>
      <w:r>
        <w:t>by</w:t>
      </w:r>
      <w:ins w:id="46" w:author="Brooke A Belisle" w:date="2023-05-31T13:40:00Z">
        <w:r w:rsidR="00FF3895">
          <w:t xml:space="preserve"> </w:t>
        </w:r>
      </w:ins>
      <w:r>
        <w:rPr>
          <w:spacing w:val="-43"/>
        </w:rPr>
        <w:t xml:space="preserve"> </w:t>
      </w:r>
      <w:r>
        <w:t>the</w:t>
      </w:r>
      <w:proofErr w:type="gramEnd"/>
      <w:r>
        <w:t xml:space="preserve"> advisor, this paper will be reworked into a significant interpretive text relevant to art history, criticism, and/or theory.</w:t>
      </w:r>
      <w:r>
        <w:rPr>
          <w:spacing w:val="1"/>
        </w:rPr>
        <w:t xml:space="preserve"> </w:t>
      </w:r>
      <w:r>
        <w:t>At the beginning of the</w:t>
      </w:r>
      <w:r>
        <w:rPr>
          <w:spacing w:val="1"/>
        </w:rPr>
        <w:t xml:space="preserve"> </w:t>
      </w:r>
      <w:r>
        <w:t>final semester, the Graduate Program Director will appoint a second reader.</w:t>
      </w:r>
      <w:r>
        <w:rPr>
          <w:spacing w:val="1"/>
        </w:rPr>
        <w:t xml:space="preserve"> </w:t>
      </w:r>
      <w:r>
        <w:t>The thesis is to be completed and approved by the end of the fourth</w:t>
      </w:r>
      <w:r>
        <w:rPr>
          <w:spacing w:val="1"/>
        </w:rPr>
        <w:t xml:space="preserve"> </w:t>
      </w:r>
      <w:r>
        <w:t>semester.</w:t>
      </w:r>
    </w:p>
    <w:p w14:paraId="4F988B2F" w14:textId="77777777" w:rsidR="001A2EC0" w:rsidRDefault="00000000">
      <w:pPr>
        <w:pStyle w:val="BodyText"/>
        <w:spacing w:before="151"/>
      </w:pPr>
      <w:r>
        <w:t>Requirements for the Ph.D. Degree in Art History and Criticism</w:t>
      </w:r>
    </w:p>
    <w:p w14:paraId="2A20712D" w14:textId="77777777" w:rsidR="001A2EC0" w:rsidRDefault="00000000">
      <w:pPr>
        <w:pStyle w:val="Heading1"/>
        <w:numPr>
          <w:ilvl w:val="0"/>
          <w:numId w:val="2"/>
        </w:numPr>
        <w:tabs>
          <w:tab w:val="left" w:pos="331"/>
        </w:tabs>
        <w:ind w:hanging="221"/>
        <w:jc w:val="both"/>
      </w:pPr>
      <w:r>
        <w:t>Course Requirements</w:t>
      </w:r>
    </w:p>
    <w:p w14:paraId="39A2A2CA" w14:textId="3F1AB32E" w:rsidR="001A2EC0" w:rsidRDefault="00000000">
      <w:pPr>
        <w:pStyle w:val="BodyText"/>
        <w:spacing w:before="1" w:line="232" w:lineRule="auto"/>
        <w:ind w:right="235"/>
        <w:jc w:val="both"/>
      </w:pPr>
      <w:r>
        <w:t xml:space="preserve">The student will be required to </w:t>
      </w:r>
      <w:ins w:id="47" w:author="Brooke A Belisle" w:date="2023-05-31T13:40:00Z">
        <w:r w:rsidR="00ED397A">
          <w:t xml:space="preserve">successfully </w:t>
        </w:r>
      </w:ins>
      <w:r>
        <w:t xml:space="preserve">complete </w:t>
      </w:r>
      <w:del w:id="48" w:author="Brooke A Belisle" w:date="2023-05-31T13:40:00Z">
        <w:r w:rsidDel="00ED397A">
          <w:delText xml:space="preserve">successfully </w:delText>
        </w:r>
      </w:del>
      <w:r>
        <w:t>60 credits of graduate work, as outlined in the list of categories and courses below. Credits</w:t>
      </w:r>
      <w:r>
        <w:rPr>
          <w:spacing w:val="-43"/>
        </w:rPr>
        <w:t xml:space="preserve"> </w:t>
      </w:r>
      <w:r>
        <w:t xml:space="preserve">for the Ph.D. will total 24 beyond the entering </w:t>
      </w:r>
      <w:del w:id="49" w:author="Brooke A Belisle" w:date="2023-05-31T13:40:00Z">
        <w:r w:rsidDel="00ED397A">
          <w:delText xml:space="preserve">Master's </w:delText>
        </w:r>
      </w:del>
      <w:ins w:id="50" w:author="Brooke A Belisle" w:date="2023-05-31T13:40:00Z">
        <w:r w:rsidR="00ED397A">
          <w:t>MA</w:t>
        </w:r>
        <w:r w:rsidR="00ED397A">
          <w:t xml:space="preserve"> </w:t>
        </w:r>
      </w:ins>
      <w:r>
        <w:t xml:space="preserve">degree or its equivalent, as determined by the Director of Graduate Studies, for a total </w:t>
      </w:r>
      <w:proofErr w:type="gramStart"/>
      <w:r>
        <w:t>of</w:t>
      </w:r>
      <w:ins w:id="51" w:author="Brooke A Belisle" w:date="2023-05-31T13:40:00Z">
        <w:r w:rsidR="00ED397A">
          <w:t xml:space="preserve"> </w:t>
        </w:r>
      </w:ins>
      <w:r>
        <w:rPr>
          <w:spacing w:val="-42"/>
        </w:rPr>
        <w:t xml:space="preserve"> </w:t>
      </w:r>
      <w:r>
        <w:t>60</w:t>
      </w:r>
      <w:proofErr w:type="gramEnd"/>
      <w:r>
        <w:t xml:space="preserve"> credits. A student must achieve a 3.0 overall grade point average to receive a degree from Stony Brook.</w:t>
      </w:r>
    </w:p>
    <w:p w14:paraId="2F4BF840" w14:textId="77777777" w:rsidR="001A2EC0" w:rsidRDefault="00000000">
      <w:pPr>
        <w:pStyle w:val="BodyText"/>
        <w:spacing w:before="153"/>
      </w:pPr>
      <w:r>
        <w:t>Required Courses (6-9 credits)</w:t>
      </w:r>
    </w:p>
    <w:p w14:paraId="107F7310" w14:textId="77777777" w:rsidR="001A2EC0" w:rsidRDefault="00000000">
      <w:pPr>
        <w:pStyle w:val="BodyText"/>
        <w:spacing w:before="153" w:line="417" w:lineRule="auto"/>
        <w:ind w:right="6975"/>
      </w:pPr>
      <w:r>
        <w:t>ARH 540 Methodologies in Art History (3 credits)</w:t>
      </w:r>
      <w:r>
        <w:rPr>
          <w:spacing w:val="-43"/>
        </w:rPr>
        <w:t xml:space="preserve"> </w:t>
      </w:r>
      <w:r>
        <w:t>ARH 602 Practicum in Teaching (3-6 credits)</w:t>
      </w:r>
    </w:p>
    <w:p w14:paraId="046DEF0E" w14:textId="77777777" w:rsidR="001A2EC0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line="207" w:lineRule="exact"/>
        <w:ind w:hanging="181"/>
        <w:rPr>
          <w:sz w:val="18"/>
        </w:rPr>
      </w:pPr>
      <w:r>
        <w:rPr>
          <w:sz w:val="18"/>
        </w:rPr>
        <w:lastRenderedPageBreak/>
        <w:t>Electives in Art History, Visual Culture, and Criticism (24-36 credits)</w:t>
      </w:r>
    </w:p>
    <w:p w14:paraId="08788F15" w14:textId="77777777" w:rsidR="001A2EC0" w:rsidRDefault="001A2EC0">
      <w:pPr>
        <w:spacing w:line="207" w:lineRule="exact"/>
        <w:rPr>
          <w:sz w:val="18"/>
        </w:rPr>
        <w:sectPr w:rsidR="001A2EC0">
          <w:pgSz w:w="12240" w:h="15840"/>
          <w:pgMar w:top="840" w:right="740" w:bottom="1040" w:left="740" w:header="556" w:footer="854" w:gutter="0"/>
          <w:cols w:space="720"/>
        </w:sectPr>
      </w:pPr>
    </w:p>
    <w:p w14:paraId="67BEA261" w14:textId="77777777" w:rsidR="00ED397A" w:rsidRDefault="00000000" w:rsidP="00ED397A">
      <w:pPr>
        <w:pStyle w:val="BodyText"/>
        <w:spacing w:before="153" w:line="417" w:lineRule="auto"/>
        <w:ind w:right="5533"/>
        <w:jc w:val="both"/>
        <w:rPr>
          <w:ins w:id="52" w:author="Brooke A Belisle" w:date="2023-05-31T13:41:00Z"/>
        </w:rPr>
      </w:pPr>
      <w:r>
        <w:lastRenderedPageBreak/>
        <w:t>ARH 502 History of l9th Century Art Criticism and Theory (3 credits)</w:t>
      </w:r>
      <w:r>
        <w:rPr>
          <w:spacing w:val="-42"/>
        </w:rPr>
        <w:t xml:space="preserve"> </w:t>
      </w:r>
      <w:r>
        <w:t>ARH 503 History of 20th Century Art Criticism and Theory (3 credits)</w:t>
      </w:r>
      <w:r>
        <w:rPr>
          <w:spacing w:val="-43"/>
        </w:rPr>
        <w:t xml:space="preserve"> </w:t>
      </w:r>
      <w:ins w:id="53" w:author="Brooke A Belisle" w:date="2023-05-31T13:41:00Z">
        <w:r w:rsidR="00ED397A">
          <w:t>ARH 520 Media Aesthetics</w:t>
        </w:r>
      </w:ins>
    </w:p>
    <w:p w14:paraId="17685DD3" w14:textId="77777777" w:rsidR="00ED397A" w:rsidRDefault="00ED397A" w:rsidP="00ED397A">
      <w:pPr>
        <w:pStyle w:val="BodyText"/>
        <w:spacing w:before="153" w:line="417" w:lineRule="auto"/>
        <w:ind w:right="5533"/>
        <w:jc w:val="both"/>
        <w:rPr>
          <w:ins w:id="54" w:author="Brooke A Belisle" w:date="2023-05-31T13:41:00Z"/>
          <w:spacing w:val="-43"/>
        </w:rPr>
      </w:pPr>
      <w:ins w:id="55" w:author="Brooke A Belisle" w:date="2023-05-31T13:41:00Z">
        <w:r>
          <w:t>ARH 521 Global Contemporary Art</w:t>
        </w:r>
        <w:r>
          <w:rPr>
            <w:spacing w:val="-43"/>
          </w:rPr>
          <w:t xml:space="preserve"> </w:t>
        </w:r>
      </w:ins>
    </w:p>
    <w:p w14:paraId="1415C570" w14:textId="19E4216D" w:rsidR="001A2EC0" w:rsidRDefault="00000000" w:rsidP="00ED397A">
      <w:pPr>
        <w:pStyle w:val="BodyText"/>
        <w:spacing w:before="82" w:line="417" w:lineRule="auto"/>
        <w:ind w:left="0" w:right="5533"/>
        <w:jc w:val="both"/>
        <w:rPr>
          <w:ins w:id="56" w:author="Brooke A Belisle" w:date="2023-06-01T10:03:00Z"/>
        </w:rPr>
      </w:pPr>
      <w:r>
        <w:t>ARH 541 Topics in Ancient Art (3 credits)</w:t>
      </w:r>
    </w:p>
    <w:p w14:paraId="6085AEF2" w14:textId="3B4DE6CA" w:rsidR="008D6857" w:rsidRDefault="008D6857" w:rsidP="008D6857">
      <w:pPr>
        <w:pStyle w:val="Heading3"/>
        <w:shd w:val="clear" w:color="auto" w:fill="FFFFFF"/>
        <w:rPr>
          <w:ins w:id="57" w:author="Brooke A Belisle" w:date="2023-06-01T10:03:00Z"/>
          <w:rFonts w:ascii="Verdana" w:hAnsi="Verdana"/>
          <w:color w:val="000000"/>
          <w:sz w:val="17"/>
          <w:szCs w:val="17"/>
        </w:rPr>
      </w:pPr>
      <w:ins w:id="58" w:author="Brooke A Belisle" w:date="2023-06-01T10:03:00Z">
        <w:r>
          <w:rPr>
            <w:rFonts w:ascii="Verdana" w:hAnsi="Verdana"/>
            <w:color w:val="000000"/>
            <w:sz w:val="17"/>
            <w:szCs w:val="17"/>
          </w:rPr>
          <w:t>ARH 542: Topics in Medieval Art</w:t>
        </w:r>
        <w:r>
          <w:rPr>
            <w:rFonts w:ascii="Verdana" w:hAnsi="Verdana"/>
            <w:color w:val="000000"/>
            <w:sz w:val="17"/>
            <w:szCs w:val="17"/>
          </w:rPr>
          <w:t xml:space="preserve"> (in course listings currently but deactivated?)</w:t>
        </w:r>
      </w:ins>
    </w:p>
    <w:p w14:paraId="52CA5997" w14:textId="77777777" w:rsidR="008D6857" w:rsidRPr="008D6857" w:rsidRDefault="008D6857" w:rsidP="008D6857">
      <w:pPr>
        <w:pPrChange w:id="59" w:author="Brooke A Belisle" w:date="2023-06-01T10:03:00Z">
          <w:pPr>
            <w:pStyle w:val="BodyText"/>
            <w:spacing w:before="82" w:line="417" w:lineRule="auto"/>
            <w:ind w:right="5533"/>
            <w:jc w:val="both"/>
          </w:pPr>
        </w:pPrChange>
      </w:pPr>
    </w:p>
    <w:p w14:paraId="224424FE" w14:textId="77777777" w:rsidR="001A2EC0" w:rsidRDefault="00000000">
      <w:pPr>
        <w:pStyle w:val="BodyText"/>
        <w:spacing w:line="417" w:lineRule="auto"/>
        <w:ind w:right="7100"/>
      </w:pPr>
      <w:r>
        <w:t>ARH 543 Topics in Renaissance Art (3 credits)</w:t>
      </w:r>
      <w:r>
        <w:rPr>
          <w:spacing w:val="1"/>
        </w:rPr>
        <w:t xml:space="preserve"> </w:t>
      </w:r>
      <w:r>
        <w:t>ARH 544 Topics in Early Modern Art (3 credits)</w:t>
      </w:r>
      <w:r>
        <w:rPr>
          <w:spacing w:val="-43"/>
        </w:rPr>
        <w:t xml:space="preserve"> </w:t>
      </w:r>
      <w:r>
        <w:t>ARH 545 Topics in 19th Century Art (3 credits)</w:t>
      </w:r>
      <w:r>
        <w:rPr>
          <w:spacing w:val="1"/>
        </w:rPr>
        <w:t xml:space="preserve"> </w:t>
      </w:r>
      <w:r>
        <w:t>ARH 546 Topics in 20th Century Art (3 credits)</w:t>
      </w:r>
    </w:p>
    <w:p w14:paraId="2B4BECCE" w14:textId="77777777" w:rsidR="001A2EC0" w:rsidRDefault="00000000">
      <w:pPr>
        <w:pStyle w:val="BodyText"/>
        <w:spacing w:line="417" w:lineRule="auto"/>
        <w:ind w:right="5855"/>
      </w:pPr>
      <w:r>
        <w:t>ARH 547 Topics in Global, Colonial and Diasporic Art (3 credits)</w:t>
      </w:r>
      <w:r>
        <w:rPr>
          <w:spacing w:val="-43"/>
        </w:rPr>
        <w:t xml:space="preserve"> </w:t>
      </w:r>
      <w:r>
        <w:t>ARH 548 Museum Studies (3 credits)</w:t>
      </w:r>
    </w:p>
    <w:p w14:paraId="1AC86E15" w14:textId="77777777" w:rsidR="001A2EC0" w:rsidRDefault="00000000">
      <w:pPr>
        <w:pStyle w:val="BodyText"/>
        <w:spacing w:line="417" w:lineRule="auto"/>
        <w:ind w:right="6525"/>
      </w:pPr>
      <w:r>
        <w:t>ARH 549 Topics in American Visual Culture (3 credits)</w:t>
      </w:r>
      <w:r>
        <w:rPr>
          <w:spacing w:val="1"/>
        </w:rPr>
        <w:t xml:space="preserve"> </w:t>
      </w:r>
      <w:r>
        <w:t>ARH 550 Inquiry in Art Criticism and Theory (3 credits)</w:t>
      </w:r>
      <w:r>
        <w:rPr>
          <w:spacing w:val="-43"/>
        </w:rPr>
        <w:t xml:space="preserve"> </w:t>
      </w:r>
      <w:r>
        <w:t>ARH 551 Topics in Performance (3 credits)</w:t>
      </w:r>
    </w:p>
    <w:p w14:paraId="1633EDE7" w14:textId="77777777" w:rsidR="001A2EC0" w:rsidRDefault="00000000">
      <w:pPr>
        <w:pStyle w:val="BodyText"/>
        <w:spacing w:line="417" w:lineRule="auto"/>
        <w:ind w:right="6800"/>
        <w:rPr>
          <w:ins w:id="60" w:author="Brooke A Belisle" w:date="2023-06-01T10:04:00Z"/>
        </w:rPr>
      </w:pPr>
      <w:r>
        <w:t>ARH 552 Topics in Contemporary Art (3 credits)</w:t>
      </w:r>
      <w:r>
        <w:rPr>
          <w:spacing w:val="1"/>
        </w:rPr>
        <w:t xml:space="preserve"> </w:t>
      </w:r>
      <w:r>
        <w:t>ARH 553 Contemporary Art in New York (3 credits)</w:t>
      </w:r>
      <w:r>
        <w:rPr>
          <w:spacing w:val="-43"/>
        </w:rPr>
        <w:t xml:space="preserve"> </w:t>
      </w:r>
      <w:r>
        <w:t>ARH 554 Topics in Visual Culture (3 credits)</w:t>
      </w:r>
    </w:p>
    <w:p w14:paraId="312AB921" w14:textId="2D9238AE" w:rsidR="008D6857" w:rsidRDefault="008D6857" w:rsidP="008D6857">
      <w:pPr>
        <w:pStyle w:val="Heading3"/>
        <w:shd w:val="clear" w:color="auto" w:fill="FFFFFF"/>
        <w:rPr>
          <w:ins w:id="61" w:author="Brooke A Belisle" w:date="2023-06-01T10:04:00Z"/>
          <w:rFonts w:ascii="Verdana" w:hAnsi="Verdana"/>
          <w:color w:val="000000"/>
          <w:sz w:val="17"/>
          <w:szCs w:val="17"/>
        </w:rPr>
      </w:pPr>
      <w:ins w:id="62" w:author="Brooke A Belisle" w:date="2023-06-01T10:04:00Z">
        <w:r>
          <w:rPr>
            <w:rFonts w:ascii="Verdana" w:hAnsi="Verdana"/>
            <w:color w:val="000000"/>
            <w:sz w:val="17"/>
            <w:szCs w:val="17"/>
          </w:rPr>
          <w:t>ARH 570: Issues in Architectural History and Criticism</w:t>
        </w:r>
        <w:r>
          <w:rPr>
            <w:rFonts w:ascii="Verdana" w:hAnsi="Verdana"/>
            <w:color w:val="000000"/>
            <w:sz w:val="17"/>
            <w:szCs w:val="17"/>
          </w:rPr>
          <w:t xml:space="preserve"> (in listings but deactivated?)</w:t>
        </w:r>
      </w:ins>
    </w:p>
    <w:p w14:paraId="2272845B" w14:textId="77777777" w:rsidR="008D6857" w:rsidRDefault="008D6857">
      <w:pPr>
        <w:pStyle w:val="BodyText"/>
        <w:spacing w:line="417" w:lineRule="auto"/>
        <w:ind w:right="6800"/>
      </w:pPr>
    </w:p>
    <w:p w14:paraId="613A7B53" w14:textId="77777777" w:rsidR="001A2EC0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line="207" w:lineRule="exact"/>
        <w:ind w:hanging="181"/>
        <w:rPr>
          <w:sz w:val="18"/>
        </w:rPr>
      </w:pPr>
      <w:r>
        <w:rPr>
          <w:sz w:val="18"/>
        </w:rPr>
        <w:t>Humanities and Social Science Electives (6-12 credits)</w:t>
      </w:r>
    </w:p>
    <w:p w14:paraId="1B9A1923" w14:textId="77777777" w:rsidR="001A2EC0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before="151" w:line="240" w:lineRule="auto"/>
        <w:ind w:hanging="181"/>
        <w:rPr>
          <w:sz w:val="18"/>
        </w:rPr>
      </w:pPr>
      <w:r>
        <w:rPr>
          <w:sz w:val="18"/>
        </w:rPr>
        <w:t>Other electives</w:t>
      </w:r>
    </w:p>
    <w:p w14:paraId="01C32278" w14:textId="77777777" w:rsidR="001A2EC0" w:rsidRDefault="00000000">
      <w:pPr>
        <w:pStyle w:val="BodyText"/>
        <w:spacing w:before="153" w:line="417" w:lineRule="auto"/>
        <w:ind w:right="6450"/>
      </w:pPr>
      <w:r>
        <w:t>ARH 580 Art Criticism of Gallery Internship (0-3 credits)</w:t>
      </w:r>
      <w:r>
        <w:rPr>
          <w:spacing w:val="-43"/>
        </w:rPr>
        <w:t xml:space="preserve"> </w:t>
      </w:r>
      <w:r>
        <w:t>ARS 580 Visual Arts Seminar (0-3 credits)</w:t>
      </w:r>
    </w:p>
    <w:p w14:paraId="360E0566" w14:textId="77777777" w:rsidR="001A2EC0" w:rsidRDefault="00000000">
      <w:pPr>
        <w:pStyle w:val="BodyText"/>
        <w:spacing w:line="207" w:lineRule="exact"/>
      </w:pPr>
      <w:r>
        <w:t>ARH 598 MA thesis (0-6 credits)</w:t>
      </w:r>
    </w:p>
    <w:p w14:paraId="52F1EF8D" w14:textId="77777777" w:rsidR="001A2EC0" w:rsidRDefault="00000000">
      <w:pPr>
        <w:pStyle w:val="BodyText"/>
        <w:spacing w:before="153" w:line="417" w:lineRule="auto"/>
        <w:ind w:right="5980"/>
      </w:pPr>
      <w:r>
        <w:t>ARH 591 Practicum in the Writing of Art Criticism (0-3 credits)</w:t>
      </w:r>
      <w:r>
        <w:rPr>
          <w:spacing w:val="-43"/>
        </w:rPr>
        <w:t xml:space="preserve"> </w:t>
      </w:r>
      <w:r>
        <w:t>ARH 690 Directed Readings (0-6 credits)</w:t>
      </w:r>
    </w:p>
    <w:p w14:paraId="267FC85E" w14:textId="77777777" w:rsidR="001A2EC0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line="417" w:lineRule="auto"/>
        <w:ind w:left="110" w:right="4784" w:firstLine="0"/>
        <w:rPr>
          <w:sz w:val="18"/>
        </w:rPr>
      </w:pPr>
      <w:r>
        <w:rPr>
          <w:sz w:val="18"/>
        </w:rPr>
        <w:t>PhD Thesis Credits (after being advanced to doctoral candidacy and G5 status)</w:t>
      </w:r>
      <w:r>
        <w:rPr>
          <w:spacing w:val="-43"/>
          <w:sz w:val="18"/>
        </w:rPr>
        <w:t xml:space="preserve"> </w:t>
      </w:r>
      <w:r>
        <w:rPr>
          <w:sz w:val="18"/>
        </w:rPr>
        <w:t>ARH 699 Dissertation Research on Campus</w:t>
      </w:r>
    </w:p>
    <w:p w14:paraId="0F369751" w14:textId="77777777" w:rsidR="001A2EC0" w:rsidRDefault="00000000">
      <w:pPr>
        <w:pStyle w:val="BodyText"/>
        <w:spacing w:line="417" w:lineRule="auto"/>
        <w:ind w:right="6372"/>
        <w:rPr>
          <w:ins w:id="63" w:author="Brooke A Belisle" w:date="2023-06-01T10:05:00Z"/>
        </w:rPr>
      </w:pPr>
      <w:r>
        <w:t>ARH 700 Dissertation Research off Campus - Domestic</w:t>
      </w:r>
      <w:r>
        <w:rPr>
          <w:spacing w:val="1"/>
        </w:rPr>
        <w:t xml:space="preserve"> </w:t>
      </w:r>
      <w:r>
        <w:t>ARH</w:t>
      </w:r>
      <w:r>
        <w:rPr>
          <w:spacing w:val="-3"/>
        </w:rPr>
        <w:t xml:space="preserve"> </w:t>
      </w:r>
      <w:r>
        <w:t>701</w:t>
      </w:r>
      <w:r>
        <w:rPr>
          <w:spacing w:val="-2"/>
        </w:rPr>
        <w:t xml:space="preserve"> </w:t>
      </w:r>
      <w:r>
        <w:t>Dissertation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Campus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International</w:t>
      </w:r>
    </w:p>
    <w:p w14:paraId="34A3F511" w14:textId="56038D01" w:rsidR="008D6857" w:rsidRDefault="008D6857" w:rsidP="008D6857">
      <w:pPr>
        <w:pStyle w:val="Heading3"/>
        <w:shd w:val="clear" w:color="auto" w:fill="FFFFFF"/>
        <w:rPr>
          <w:ins w:id="64" w:author="Brooke A Belisle" w:date="2023-06-01T10:05:00Z"/>
          <w:rFonts w:ascii="Verdana" w:hAnsi="Verdana"/>
          <w:color w:val="000000"/>
          <w:sz w:val="17"/>
          <w:szCs w:val="17"/>
        </w:rPr>
      </w:pPr>
      <w:ins w:id="65" w:author="Brooke A Belisle" w:date="2023-06-01T10:05:00Z">
        <w:r>
          <w:rPr>
            <w:rFonts w:ascii="Verdana" w:hAnsi="Verdana"/>
            <w:color w:val="000000"/>
            <w:sz w:val="17"/>
            <w:szCs w:val="17"/>
          </w:rPr>
          <w:t>ARH 800: Summer Research</w:t>
        </w:r>
        <w:r>
          <w:rPr>
            <w:rFonts w:ascii="Verdana" w:hAnsi="Verdana"/>
            <w:color w:val="000000"/>
            <w:sz w:val="17"/>
            <w:szCs w:val="17"/>
          </w:rPr>
          <w:t xml:space="preserve"> (in course listings but not active?)</w:t>
        </w:r>
      </w:ins>
    </w:p>
    <w:p w14:paraId="5EEF9849" w14:textId="77777777" w:rsidR="008D6857" w:rsidRDefault="008D6857">
      <w:pPr>
        <w:pStyle w:val="BodyText"/>
        <w:spacing w:line="417" w:lineRule="auto"/>
        <w:ind w:right="6372"/>
        <w:rPr>
          <w:ins w:id="66" w:author="Brooke A Belisle" w:date="2023-06-01T10:05:00Z"/>
        </w:rPr>
      </w:pPr>
    </w:p>
    <w:p w14:paraId="24B036E6" w14:textId="77777777" w:rsidR="008D6857" w:rsidRDefault="008D6857">
      <w:pPr>
        <w:pStyle w:val="BodyText"/>
        <w:spacing w:line="417" w:lineRule="auto"/>
        <w:ind w:right="6372"/>
      </w:pPr>
    </w:p>
    <w:p w14:paraId="3C57B7BF" w14:textId="77777777" w:rsidR="001A2EC0" w:rsidRDefault="00000000">
      <w:pPr>
        <w:pStyle w:val="BodyText"/>
        <w:spacing w:line="207" w:lineRule="exact"/>
      </w:pPr>
      <w:r>
        <w:t>Credits for thesis preparation and research may be used to complete the total of 60 credits for the Ph.D.</w:t>
      </w:r>
    </w:p>
    <w:p w14:paraId="0C30F282" w14:textId="77777777" w:rsidR="001A2EC0" w:rsidRDefault="00000000">
      <w:pPr>
        <w:pStyle w:val="Heading1"/>
        <w:numPr>
          <w:ilvl w:val="0"/>
          <w:numId w:val="2"/>
        </w:numPr>
        <w:tabs>
          <w:tab w:val="left" w:pos="321"/>
        </w:tabs>
        <w:ind w:left="320" w:hanging="211"/>
      </w:pPr>
      <w:r>
        <w:t>Teaching Requirement</w:t>
      </w:r>
    </w:p>
    <w:p w14:paraId="4CD409B7" w14:textId="77777777" w:rsidR="001A2EC0" w:rsidRDefault="00000000">
      <w:pPr>
        <w:pStyle w:val="BodyText"/>
        <w:spacing w:before="1" w:line="232" w:lineRule="auto"/>
        <w:ind w:right="157"/>
      </w:pPr>
      <w:r>
        <w:t>All doctoral students will be expected to assist in teaching a minimum of one semester regardless of previous experience or funding status. In</w:t>
      </w:r>
      <w:r>
        <w:rPr>
          <w:spacing w:val="1"/>
        </w:rPr>
        <w:t xml:space="preserve"> </w:t>
      </w:r>
      <w:r>
        <w:t>their first year, students with Teaching Assistantships will typically assist in the teaching of introductory undergraduate courses in the history of</w:t>
      </w:r>
      <w:r>
        <w:rPr>
          <w:spacing w:val="1"/>
        </w:rPr>
        <w:t xml:space="preserve"> </w:t>
      </w:r>
      <w:r>
        <w:t>art (100 or 200 level) taught by a supervising faculty member. This may include leading regular discussion sections.</w:t>
      </w:r>
      <w:r>
        <w:rPr>
          <w:spacing w:val="1"/>
        </w:rPr>
        <w:t xml:space="preserve"> </w:t>
      </w:r>
      <w:r>
        <w:t>After the first year, students</w:t>
      </w:r>
      <w:r>
        <w:rPr>
          <w:spacing w:val="-43"/>
        </w:rPr>
        <w:t xml:space="preserve"> </w:t>
      </w:r>
      <w:r>
        <w:t>with Teaching Assistantships will typically teach stand-alone sections of these introductory undergraduate courses.</w:t>
      </w:r>
      <w:r>
        <w:rPr>
          <w:spacing w:val="1"/>
        </w:rPr>
        <w:t xml:space="preserve"> </w:t>
      </w:r>
      <w:r>
        <w:t>Competence in teaching will</w:t>
      </w:r>
      <w:r>
        <w:rPr>
          <w:spacing w:val="-42"/>
        </w:rPr>
        <w:t xml:space="preserve"> </w:t>
      </w:r>
      <w:r>
        <w:lastRenderedPageBreak/>
        <w:t>be judged through online student evaluations, as well as by classroom or lecture hall visits by the course's faculty supervisor based on an agreed</w:t>
      </w:r>
      <w:r>
        <w:rPr>
          <w:spacing w:val="1"/>
        </w:rPr>
        <w:t xml:space="preserve"> </w:t>
      </w:r>
      <w:r>
        <w:t>date, and by faculty supervisor assessments of the Teaching Assistant's overall performance.</w:t>
      </w:r>
    </w:p>
    <w:p w14:paraId="7D859CED" w14:textId="77777777" w:rsidR="001A2EC0" w:rsidRDefault="00000000">
      <w:pPr>
        <w:pStyle w:val="Heading1"/>
        <w:numPr>
          <w:ilvl w:val="0"/>
          <w:numId w:val="2"/>
        </w:numPr>
        <w:tabs>
          <w:tab w:val="left" w:pos="331"/>
        </w:tabs>
        <w:spacing w:before="151"/>
        <w:ind w:hanging="221"/>
      </w:pPr>
      <w:r>
        <w:t>Comprehensive Examination</w:t>
      </w:r>
    </w:p>
    <w:p w14:paraId="09E21C13" w14:textId="0D78CECE" w:rsidR="001A2EC0" w:rsidRDefault="00000000">
      <w:pPr>
        <w:pStyle w:val="BodyText"/>
        <w:spacing w:before="1" w:line="232" w:lineRule="auto"/>
        <w:ind w:right="148"/>
      </w:pPr>
      <w:r>
        <w:t>All Ph.D. students who enter the program without a master’s degree in art history must take this examination before the end of the third semester</w:t>
      </w:r>
      <w:r>
        <w:rPr>
          <w:spacing w:val="1"/>
        </w:rPr>
        <w:t xml:space="preserve"> </w:t>
      </w:r>
      <w:r>
        <w:t xml:space="preserve">of study </w:t>
      </w:r>
      <w:proofErr w:type="gramStart"/>
      <w:r>
        <w:t>in order to</w:t>
      </w:r>
      <w:proofErr w:type="gramEnd"/>
      <w:r>
        <w:t xml:space="preserve"> continue in the program. Ph.D. students who enter the program with an M.A. degree in art history will be exempted from</w:t>
      </w:r>
      <w:r>
        <w:rPr>
          <w:spacing w:val="1"/>
        </w:rPr>
        <w:t xml:space="preserve"> </w:t>
      </w:r>
      <w:r>
        <w:t>taking the comprehensive examination. Information about the required comprehensive examination is found above under degree requirements for</w:t>
      </w:r>
      <w:r>
        <w:rPr>
          <w:spacing w:val="-43"/>
        </w:rPr>
        <w:t xml:space="preserve"> </w:t>
      </w:r>
      <w:r>
        <w:t>the M.A. Degree in Art History and Criticism.</w:t>
      </w:r>
      <w:ins w:id="67" w:author="Brooke A Belisle" w:date="2023-05-31T13:42:00Z">
        <w:r w:rsidR="00ED397A">
          <w:t xml:space="preserve"> </w:t>
        </w:r>
        <w:r w:rsidR="00ED397A">
          <w:t>In lieu of the Comprehensive Examination, students may complete both ARH 520 Media Aesthetics and ARH 521 Global Contemporary Art with a grade of A- or above in their first year of graduate course work.</w:t>
        </w:r>
      </w:ins>
    </w:p>
    <w:p w14:paraId="425BAEA3" w14:textId="77777777" w:rsidR="001A2EC0" w:rsidRDefault="00000000">
      <w:pPr>
        <w:pStyle w:val="Heading1"/>
        <w:numPr>
          <w:ilvl w:val="0"/>
          <w:numId w:val="2"/>
        </w:numPr>
        <w:tabs>
          <w:tab w:val="left" w:pos="331"/>
        </w:tabs>
        <w:spacing w:before="152"/>
        <w:ind w:hanging="221"/>
      </w:pPr>
      <w:r>
        <w:t>M.A. Thesis</w:t>
      </w:r>
    </w:p>
    <w:p w14:paraId="524783B9" w14:textId="77777777" w:rsidR="001A2EC0" w:rsidRDefault="00000000">
      <w:pPr>
        <w:pStyle w:val="BodyText"/>
        <w:spacing w:before="2" w:line="232" w:lineRule="auto"/>
        <w:ind w:right="334"/>
      </w:pPr>
      <w:r>
        <w:t xml:space="preserve">All Ph.D. students who enter the program without a Master's degree in art history must complete an </w:t>
      </w:r>
      <w:proofErr w:type="spellStart"/>
      <w:r>
        <w:t>M.</w:t>
      </w:r>
      <w:proofErr w:type="gramStart"/>
      <w:r>
        <w:t>A.Thesis</w:t>
      </w:r>
      <w:proofErr w:type="spellEnd"/>
      <w:proofErr w:type="gramEnd"/>
      <w:r>
        <w:t>.</w:t>
      </w:r>
      <w:r>
        <w:rPr>
          <w:spacing w:val="1"/>
        </w:rPr>
        <w:t xml:space="preserve"> </w:t>
      </w:r>
      <w:r>
        <w:t>Information about the thesis</w:t>
      </w:r>
      <w:r>
        <w:rPr>
          <w:spacing w:val="-43"/>
        </w:rPr>
        <w:t xml:space="preserve"> </w:t>
      </w:r>
      <w:r>
        <w:t>may be found above under degree requirements for the M.A. Degree in Art History and Criticism.</w:t>
      </w:r>
    </w:p>
    <w:p w14:paraId="1C952840" w14:textId="77777777" w:rsidR="001A2EC0" w:rsidRDefault="00000000">
      <w:pPr>
        <w:pStyle w:val="Heading1"/>
        <w:numPr>
          <w:ilvl w:val="0"/>
          <w:numId w:val="2"/>
        </w:numPr>
        <w:tabs>
          <w:tab w:val="left" w:pos="321"/>
        </w:tabs>
        <w:spacing w:line="240" w:lineRule="auto"/>
        <w:ind w:left="320" w:hanging="211"/>
      </w:pPr>
      <w:r>
        <w:t>Foreign Language Requirement</w:t>
      </w:r>
    </w:p>
    <w:p w14:paraId="2135E323" w14:textId="77777777" w:rsidR="001A2EC0" w:rsidRDefault="001A2EC0">
      <w:pPr>
        <w:sectPr w:rsidR="001A2EC0">
          <w:pgSz w:w="12240" w:h="15840"/>
          <w:pgMar w:top="840" w:right="740" w:bottom="1040" w:left="740" w:header="556" w:footer="854" w:gutter="0"/>
          <w:cols w:space="720"/>
        </w:sectPr>
      </w:pPr>
    </w:p>
    <w:p w14:paraId="2B577EEC" w14:textId="08960949" w:rsidR="001A2EC0" w:rsidRDefault="00000000">
      <w:pPr>
        <w:pStyle w:val="BodyText"/>
        <w:spacing w:before="87" w:line="232" w:lineRule="auto"/>
        <w:ind w:right="278"/>
      </w:pPr>
      <w:r>
        <w:lastRenderedPageBreak/>
        <w:t>In consultation with the candidate’s advisor, and the approval of the Graduate Program Director, all students are expected and are required to</w:t>
      </w:r>
      <w:r>
        <w:rPr>
          <w:spacing w:val="1"/>
        </w:rPr>
        <w:t xml:space="preserve"> </w:t>
      </w:r>
      <w:r>
        <w:t>have reading knowledge of at least one foreign language suitable and related to the student’s projected area of research.</w:t>
      </w:r>
      <w:r>
        <w:rPr>
          <w:spacing w:val="1"/>
        </w:rPr>
        <w:t xml:space="preserve"> </w:t>
      </w:r>
      <w:del w:id="68" w:author="Brooke A Belisle" w:date="2023-05-31T13:42:00Z">
        <w:r w:rsidDel="00ED397A">
          <w:delText>Language proficiency</w:delText>
        </w:r>
        <w:r w:rsidDel="00ED397A">
          <w:rPr>
            <w:spacing w:val="1"/>
          </w:rPr>
          <w:delText xml:space="preserve"> </w:delText>
        </w:r>
        <w:r w:rsidDel="00ED397A">
          <w:delText>will be based on the translation of an art history text within a two-hour period given by a member of our faculty.</w:delText>
        </w:r>
        <w:r w:rsidDel="00ED397A">
          <w:rPr>
            <w:spacing w:val="45"/>
          </w:rPr>
          <w:delText xml:space="preserve"> </w:delText>
        </w:r>
        <w:r w:rsidDel="00ED397A">
          <w:delText>If a language other than</w:delText>
        </w:r>
        <w:r w:rsidDel="00ED397A">
          <w:rPr>
            <w:spacing w:val="1"/>
          </w:rPr>
          <w:delText xml:space="preserve"> </w:delText>
        </w:r>
        <w:r w:rsidDel="00ED397A">
          <w:delText>French and or German has been selected, the</w:delText>
        </w:r>
      </w:del>
      <w:ins w:id="69" w:author="Brooke A Belisle" w:date="2023-05-31T13:42:00Z">
        <w:r w:rsidR="00ED397A">
          <w:t>The</w:t>
        </w:r>
      </w:ins>
      <w:r>
        <w:t xml:space="preserve"> Graduate Program Director must be notified in advance in writing and determination will be made</w:t>
      </w:r>
      <w:r>
        <w:rPr>
          <w:spacing w:val="-43"/>
        </w:rPr>
        <w:t xml:space="preserve"> </w:t>
      </w:r>
      <w:r>
        <w:t>in consultation with the student’s advisor as to how best to evaluate the student’s proficiency in that language.</w:t>
      </w:r>
      <w:r>
        <w:rPr>
          <w:spacing w:val="1"/>
        </w:rPr>
        <w:t xml:space="preserve"> </w:t>
      </w:r>
      <w:r>
        <w:t>Demonstration of language</w:t>
      </w:r>
      <w:r>
        <w:rPr>
          <w:spacing w:val="1"/>
        </w:rPr>
        <w:t xml:space="preserve"> </w:t>
      </w:r>
      <w:r>
        <w:t>proficiency is required for advancement to candidacy.</w:t>
      </w:r>
    </w:p>
    <w:p w14:paraId="56ACE8F8" w14:textId="77777777" w:rsidR="001A2EC0" w:rsidRDefault="00000000">
      <w:pPr>
        <w:pStyle w:val="Heading1"/>
        <w:numPr>
          <w:ilvl w:val="0"/>
          <w:numId w:val="2"/>
        </w:numPr>
        <w:tabs>
          <w:tab w:val="left" w:pos="311"/>
        </w:tabs>
        <w:spacing w:before="150" w:line="240" w:lineRule="auto"/>
        <w:ind w:left="310" w:hanging="201"/>
      </w:pPr>
      <w:r>
        <w:t>Qualifying (Preliminary) Examination</w:t>
      </w:r>
    </w:p>
    <w:p w14:paraId="427245A4" w14:textId="65585027" w:rsidR="001A2EC0" w:rsidRDefault="00000000">
      <w:pPr>
        <w:pStyle w:val="BodyText"/>
        <w:spacing w:before="158" w:line="232" w:lineRule="auto"/>
        <w:ind w:right="103"/>
      </w:pPr>
      <w:r>
        <w:t xml:space="preserve">Ph.D. students in their third year of coursework (second year for those entering with a prior </w:t>
      </w:r>
      <w:del w:id="70" w:author="Brooke A Belisle" w:date="2023-05-31T13:42:00Z">
        <w:r w:rsidDel="00ED397A">
          <w:delText xml:space="preserve">Master’s </w:delText>
        </w:r>
      </w:del>
      <w:ins w:id="71" w:author="Brooke A Belisle" w:date="2023-05-31T13:42:00Z">
        <w:r w:rsidR="00ED397A">
          <w:t>MA</w:t>
        </w:r>
        <w:r w:rsidR="00ED397A">
          <w:t xml:space="preserve"> </w:t>
        </w:r>
      </w:ins>
      <w:r>
        <w:t>degree) and prior to the beginning of</w:t>
      </w:r>
      <w:r>
        <w:rPr>
          <w:spacing w:val="1"/>
        </w:rPr>
        <w:t xml:space="preserve"> </w:t>
      </w:r>
      <w:r>
        <w:t xml:space="preserve">dissertation research are required to take the written Qualifying Examination, which </w:t>
      </w:r>
      <w:del w:id="72" w:author="Brooke A Belisle" w:date="2023-05-31T13:43:00Z">
        <w:r w:rsidDel="00ED397A">
          <w:delText xml:space="preserve">will </w:delText>
        </w:r>
      </w:del>
      <w:ins w:id="73" w:author="Brooke A Belisle" w:date="2023-05-31T13:43:00Z">
        <w:r w:rsidR="00ED397A">
          <w:t>may</w:t>
        </w:r>
        <w:r w:rsidR="00ED397A">
          <w:t xml:space="preserve"> </w:t>
        </w:r>
      </w:ins>
      <w:r>
        <w:t xml:space="preserve">be administered in </w:t>
      </w:r>
      <w:del w:id="74" w:author="Brooke A Belisle" w:date="2023-05-31T13:43:00Z">
        <w:r w:rsidDel="00ED397A">
          <w:delText>the first week of</w:delText>
        </w:r>
      </w:del>
      <w:ins w:id="75" w:author="Brooke A Belisle" w:date="2023-05-31T13:43:00Z">
        <w:r w:rsidR="00ED397A">
          <w:t>October or</w:t>
        </w:r>
      </w:ins>
      <w:r>
        <w:t xml:space="preserve"> March </w:t>
      </w:r>
      <w:del w:id="76" w:author="Brooke A Belisle" w:date="2023-05-31T13:43:00Z">
        <w:r w:rsidDel="00ED397A">
          <w:delText xml:space="preserve">of </w:delText>
        </w:r>
      </w:del>
      <w:r>
        <w:t>each year.</w:t>
      </w:r>
      <w:r>
        <w:rPr>
          <w:spacing w:val="1"/>
        </w:rPr>
        <w:t xml:space="preserve"> </w:t>
      </w:r>
      <w:del w:id="77" w:author="Brooke A Belisle" w:date="2023-05-31T13:43:00Z">
        <w:r w:rsidDel="00ED397A">
          <w:delText>The exam preparation should ideally begin during the student’s second year of coursework.</w:delText>
        </w:r>
        <w:r w:rsidDel="00ED397A">
          <w:rPr>
            <w:spacing w:val="1"/>
          </w:rPr>
          <w:delText xml:space="preserve"> </w:delText>
        </w:r>
      </w:del>
      <w:r>
        <w:t>The written exam covers major and minor fields of</w:t>
      </w:r>
      <w:r>
        <w:rPr>
          <w:spacing w:val="1"/>
        </w:rPr>
        <w:t xml:space="preserve"> </w:t>
      </w:r>
      <w:proofErr w:type="gramStart"/>
      <w:r>
        <w:t>study</w:t>
      </w:r>
      <w:proofErr w:type="gramEnd"/>
      <w:r>
        <w:t xml:space="preserve"> and its content will vary according to the student’s interests.</w:t>
      </w:r>
      <w:r>
        <w:rPr>
          <w:spacing w:val="1"/>
        </w:rPr>
        <w:t xml:space="preserve"> </w:t>
      </w:r>
      <w:r>
        <w:t>The student will be expected to select two faculty members to serve as major</w:t>
      </w:r>
      <w:r>
        <w:rPr>
          <w:spacing w:val="1"/>
        </w:rPr>
        <w:t xml:space="preserve"> </w:t>
      </w:r>
      <w:r>
        <w:t xml:space="preserve">and minor advisors, to seek guidance </w:t>
      </w:r>
      <w:del w:id="78" w:author="Brooke A Belisle" w:date="2023-05-31T13:44:00Z">
        <w:r w:rsidDel="00ED397A">
          <w:delText xml:space="preserve">for </w:delText>
        </w:r>
      </w:del>
      <w:r>
        <w:t xml:space="preserve">on appropriate focus and bibliography in preparation for the exams at least one semester before the </w:t>
      </w:r>
      <w:proofErr w:type="gramStart"/>
      <w:r>
        <w:t>exam</w:t>
      </w:r>
      <w:ins w:id="79" w:author="Brooke A Belisle" w:date="2023-05-31T13:44:00Z">
        <w:r w:rsidR="00ED397A">
          <w:t xml:space="preserve"> </w:t>
        </w:r>
      </w:ins>
      <w:r>
        <w:rPr>
          <w:spacing w:val="-43"/>
        </w:rPr>
        <w:t xml:space="preserve"> </w:t>
      </w:r>
      <w:r>
        <w:t>date</w:t>
      </w:r>
      <w:proofErr w:type="gramEnd"/>
      <w:r>
        <w:t>. The Qualifying Exam committee consists of three members of the department faculty (including major and minor advisors) and is appointed</w:t>
      </w:r>
      <w:r>
        <w:rPr>
          <w:spacing w:val="-42"/>
        </w:rPr>
        <w:t xml:space="preserve"> </w:t>
      </w:r>
      <w:r>
        <w:t>upon the recommendation of the Graduate Program Director, in consultation with the student. Failure to pass will result in re-evaluation of status.</w:t>
      </w:r>
      <w:r>
        <w:rPr>
          <w:spacing w:val="-42"/>
        </w:rPr>
        <w:t xml:space="preserve"> </w:t>
      </w:r>
      <w:ins w:id="80" w:author="Brooke A Belisle" w:date="2023-05-31T13:44:00Z">
        <w:r w:rsidR="00ED397A">
          <w:rPr>
            <w:spacing w:val="-42"/>
          </w:rPr>
          <w:t xml:space="preserve"> </w:t>
        </w:r>
      </w:ins>
      <w:r>
        <w:t>The opportunity to retake part of the exam must be approved by the Dean of the Graduate School.</w:t>
      </w:r>
    </w:p>
    <w:p w14:paraId="34E66C5C" w14:textId="77777777" w:rsidR="001A2EC0" w:rsidRDefault="00000000">
      <w:pPr>
        <w:pStyle w:val="Heading1"/>
        <w:numPr>
          <w:ilvl w:val="0"/>
          <w:numId w:val="2"/>
        </w:numPr>
        <w:tabs>
          <w:tab w:val="left" w:pos="341"/>
        </w:tabs>
        <w:spacing w:before="149"/>
        <w:ind w:left="340" w:hanging="231"/>
      </w:pPr>
      <w:r>
        <w:t>Advancement to Candidacy</w:t>
      </w:r>
    </w:p>
    <w:p w14:paraId="06D7DFB7" w14:textId="77777777" w:rsidR="001A2EC0" w:rsidRDefault="00000000">
      <w:pPr>
        <w:pStyle w:val="BodyText"/>
        <w:spacing w:line="203" w:lineRule="exact"/>
      </w:pPr>
      <w:r>
        <w:t>To be advanced to Ph.D. candidacy, the student must have:</w:t>
      </w:r>
    </w:p>
    <w:p w14:paraId="22AE1E3D" w14:textId="13F8B749" w:rsidR="001A2EC0" w:rsidRDefault="00000000">
      <w:pPr>
        <w:pStyle w:val="ListParagraph"/>
        <w:numPr>
          <w:ilvl w:val="1"/>
          <w:numId w:val="2"/>
        </w:numPr>
        <w:tabs>
          <w:tab w:val="left" w:pos="291"/>
        </w:tabs>
        <w:spacing w:before="158" w:line="232" w:lineRule="auto"/>
        <w:ind w:right="473" w:firstLine="0"/>
        <w:rPr>
          <w:sz w:val="18"/>
        </w:rPr>
      </w:pPr>
      <w:r>
        <w:rPr>
          <w:sz w:val="18"/>
        </w:rPr>
        <w:t xml:space="preserve">Completed at least 54 graduate credits (including 24 credits from a prior </w:t>
      </w:r>
      <w:del w:id="81" w:author="Brooke A Belisle" w:date="2023-05-31T13:44:00Z">
        <w:r w:rsidDel="00ED397A">
          <w:rPr>
            <w:sz w:val="18"/>
          </w:rPr>
          <w:delText xml:space="preserve">Master's </w:delText>
        </w:r>
      </w:del>
      <w:ins w:id="82" w:author="Brooke A Belisle" w:date="2023-05-31T13:44:00Z">
        <w:r w:rsidR="00ED397A">
          <w:rPr>
            <w:sz w:val="18"/>
          </w:rPr>
          <w:t>MA</w:t>
        </w:r>
        <w:r w:rsidR="00ED397A">
          <w:rPr>
            <w:sz w:val="18"/>
          </w:rPr>
          <w:t xml:space="preserve"> </w:t>
        </w:r>
      </w:ins>
      <w:r>
        <w:rPr>
          <w:sz w:val="18"/>
        </w:rPr>
        <w:t>degree) and all other degree requirements (see A-F listed</w:t>
      </w:r>
      <w:r>
        <w:rPr>
          <w:spacing w:val="-42"/>
          <w:sz w:val="18"/>
        </w:rPr>
        <w:t xml:space="preserve"> </w:t>
      </w:r>
      <w:r>
        <w:rPr>
          <w:sz w:val="18"/>
        </w:rPr>
        <w:t>above), other than the dissertation and dissertation research credits.</w:t>
      </w:r>
    </w:p>
    <w:p w14:paraId="0CCACAD4" w14:textId="77777777" w:rsidR="001A2EC0" w:rsidRDefault="00000000">
      <w:pPr>
        <w:pStyle w:val="ListParagraph"/>
        <w:numPr>
          <w:ilvl w:val="1"/>
          <w:numId w:val="2"/>
        </w:numPr>
        <w:tabs>
          <w:tab w:val="left" w:pos="291"/>
        </w:tabs>
        <w:spacing w:before="159" w:line="232" w:lineRule="auto"/>
        <w:ind w:right="218" w:firstLine="0"/>
        <w:rPr>
          <w:sz w:val="18"/>
        </w:rPr>
      </w:pPr>
      <w:r>
        <w:rPr>
          <w:sz w:val="18"/>
        </w:rPr>
        <w:t>Submitted to the Graduate Program Director a written prospectus outlining the nature and aims of the dissertation that has been approved by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the student's advisor and at least one other Art Department faculty member who will serve as Chair of the defense (see below). When </w:t>
      </w:r>
      <w:proofErr w:type="gramStart"/>
      <w:r>
        <w:rPr>
          <w:sz w:val="18"/>
        </w:rPr>
        <w:t>all of</w:t>
      </w:r>
      <w:proofErr w:type="gramEnd"/>
      <w:r>
        <w:rPr>
          <w:sz w:val="18"/>
        </w:rPr>
        <w:t xml:space="preserve"> these</w:t>
      </w:r>
      <w:r>
        <w:rPr>
          <w:spacing w:val="-42"/>
          <w:sz w:val="18"/>
        </w:rPr>
        <w:t xml:space="preserve"> </w:t>
      </w:r>
      <w:r>
        <w:rPr>
          <w:sz w:val="18"/>
        </w:rPr>
        <w:t>requirements have been completed satisfactorily, the Director of Graduate Studies will submit the Advancement to Doctoral Candidacy form to</w:t>
      </w:r>
      <w:r>
        <w:rPr>
          <w:spacing w:val="1"/>
          <w:sz w:val="18"/>
        </w:rPr>
        <w:t xml:space="preserve"> </w:t>
      </w:r>
      <w:r>
        <w:rPr>
          <w:sz w:val="18"/>
        </w:rPr>
        <w:t>the Dean of the Graduate School for approval.</w:t>
      </w:r>
    </w:p>
    <w:p w14:paraId="5AD3D120" w14:textId="77777777" w:rsidR="001A2EC0" w:rsidRDefault="00000000">
      <w:pPr>
        <w:pStyle w:val="Heading1"/>
        <w:numPr>
          <w:ilvl w:val="0"/>
          <w:numId w:val="2"/>
        </w:numPr>
        <w:tabs>
          <w:tab w:val="left" w:pos="341"/>
        </w:tabs>
        <w:spacing w:before="152"/>
        <w:ind w:left="340" w:hanging="231"/>
      </w:pPr>
      <w:r>
        <w:t>Dissertation Prospectus</w:t>
      </w:r>
    </w:p>
    <w:p w14:paraId="0B0A959D" w14:textId="770C3E2D" w:rsidR="001A2EC0" w:rsidRDefault="00000000">
      <w:pPr>
        <w:pStyle w:val="BodyText"/>
        <w:spacing w:before="1" w:line="232" w:lineRule="auto"/>
        <w:ind w:right="277"/>
      </w:pPr>
      <w:del w:id="83" w:author="Brooke A Belisle" w:date="2023-05-31T13:45:00Z">
        <w:r w:rsidDel="00ED397A">
          <w:delText xml:space="preserve">After </w:delText>
        </w:r>
      </w:del>
      <w:ins w:id="84" w:author="Brooke A Belisle" w:date="2023-05-31T13:45:00Z">
        <w:r w:rsidR="00ED397A">
          <w:t>Within one semester a</w:t>
        </w:r>
        <w:r w:rsidR="00ED397A">
          <w:t xml:space="preserve">fter </w:t>
        </w:r>
      </w:ins>
      <w:r>
        <w:t xml:space="preserve">successful completion of the Qualifying (Preliminary) Exams, the student is expected </w:t>
      </w:r>
      <w:del w:id="85" w:author="Brooke A Belisle" w:date="2023-05-31T13:45:00Z">
        <w:r w:rsidDel="00ED397A">
          <w:delText>to focus on preparing</w:delText>
        </w:r>
      </w:del>
      <w:ins w:id="86" w:author="Brooke A Belisle" w:date="2023-05-31T13:45:00Z">
        <w:r w:rsidR="00ED397A">
          <w:t>submit</w:t>
        </w:r>
      </w:ins>
      <w:r>
        <w:t xml:space="preserve"> a written </w:t>
      </w:r>
      <w:ins w:id="87" w:author="Brooke A Belisle" w:date="2023-05-31T13:45:00Z">
        <w:r w:rsidR="00ED397A">
          <w:t xml:space="preserve">dissertation </w:t>
        </w:r>
      </w:ins>
      <w:del w:id="88" w:author="Brooke A Belisle" w:date="2023-05-31T13:45:00Z">
        <w:r w:rsidDel="00ED397A">
          <w:delText>prospectus of the</w:delText>
        </w:r>
        <w:r w:rsidDel="00ED397A">
          <w:rPr>
            <w:spacing w:val="1"/>
          </w:rPr>
          <w:delText xml:space="preserve"> </w:delText>
        </w:r>
        <w:r w:rsidDel="00ED397A">
          <w:delText xml:space="preserve">dissertation to be submitted </w:delText>
        </w:r>
      </w:del>
      <w:r>
        <w:t>to their dissertation advisor and at least one other departmental faculty member for approval</w:t>
      </w:r>
      <w:ins w:id="89" w:author="Brooke A Belisle" w:date="2023-05-31T13:45:00Z">
        <w:r w:rsidR="00ED397A">
          <w:t>.</w:t>
        </w:r>
      </w:ins>
      <w:del w:id="90" w:author="Brooke A Belisle" w:date="2023-05-31T13:45:00Z">
        <w:r w:rsidDel="00ED397A">
          <w:delText xml:space="preserve"> at least eight weeks</w:delText>
        </w:r>
        <w:r w:rsidDel="00ED397A">
          <w:rPr>
            <w:spacing w:val="1"/>
          </w:rPr>
          <w:delText xml:space="preserve"> </w:delText>
        </w:r>
        <w:r w:rsidDel="00ED397A">
          <w:delText>before the beginning of the seventh semester, (fifth semester for those entering with a prior Master’s degree)</w:delText>
        </w:r>
      </w:del>
      <w:r>
        <w:t>.</w:t>
      </w:r>
      <w:r>
        <w:rPr>
          <w:spacing w:val="1"/>
        </w:rPr>
        <w:t xml:space="preserve"> </w:t>
      </w:r>
      <w:r>
        <w:t xml:space="preserve">If possible, the student will </w:t>
      </w:r>
      <w:proofErr w:type="gramStart"/>
      <w:r>
        <w:t>have</w:t>
      </w:r>
      <w:ins w:id="91" w:author="Brooke A Belisle" w:date="2023-05-31T13:46:00Z">
        <w:r w:rsidR="00ED397A">
          <w:t xml:space="preserve"> </w:t>
        </w:r>
      </w:ins>
      <w:r>
        <w:rPr>
          <w:spacing w:val="-42"/>
        </w:rPr>
        <w:t xml:space="preserve"> </w:t>
      </w:r>
      <w:r>
        <w:t>identified</w:t>
      </w:r>
      <w:proofErr w:type="gramEnd"/>
      <w:r>
        <w:t xml:space="preserve"> all four members of the committee, including one external referee, at the time of submitting the prospectus.</w:t>
      </w:r>
      <w:r>
        <w:rPr>
          <w:spacing w:val="1"/>
        </w:rPr>
        <w:t xml:space="preserve"> </w:t>
      </w:r>
      <w:r>
        <w:t>Once the committee has</w:t>
      </w:r>
      <w:r>
        <w:rPr>
          <w:spacing w:val="1"/>
        </w:rPr>
        <w:t xml:space="preserve"> </w:t>
      </w:r>
      <w:r>
        <w:t>approved the prospectus, the student will submit the approved prospectus with the signed dissertation proposal form to the Director of Graduate</w:t>
      </w:r>
      <w:r>
        <w:rPr>
          <w:spacing w:val="-43"/>
        </w:rPr>
        <w:t xml:space="preserve"> </w:t>
      </w:r>
      <w:r>
        <w:t>Programs, who will then submit the Advancement to Candidacy form to the Graduate School for approval.</w:t>
      </w:r>
    </w:p>
    <w:p w14:paraId="301A6B79" w14:textId="77777777" w:rsidR="001A2EC0" w:rsidRDefault="00000000">
      <w:pPr>
        <w:pStyle w:val="Heading1"/>
        <w:numPr>
          <w:ilvl w:val="0"/>
          <w:numId w:val="2"/>
        </w:numPr>
        <w:tabs>
          <w:tab w:val="left" w:pos="227"/>
        </w:tabs>
        <w:spacing w:before="151"/>
        <w:ind w:left="226" w:hanging="117"/>
      </w:pPr>
      <w:r>
        <w:t>Dissertation Examining Committee and Defense</w:t>
      </w:r>
    </w:p>
    <w:p w14:paraId="0099C6B8" w14:textId="3ED582F9" w:rsidR="001A2EC0" w:rsidRDefault="00000000">
      <w:pPr>
        <w:pStyle w:val="BodyText"/>
        <w:spacing w:before="1" w:line="232" w:lineRule="auto"/>
        <w:ind w:right="258"/>
      </w:pPr>
      <w:r>
        <w:t>At least six months before the dissertation defense, the Graduate Program Director, in consultation with the student and the student’s advisor</w:t>
      </w:r>
      <w:r>
        <w:rPr>
          <w:spacing w:val="1"/>
        </w:rPr>
        <w:t xml:space="preserve"> </w:t>
      </w:r>
      <w:r>
        <w:t>and chair, will finalize the dissertation examining committee, to include at least one external member and a fourth member who may be either</w:t>
      </w:r>
      <w:r>
        <w:rPr>
          <w:spacing w:val="1"/>
        </w:rPr>
        <w:t xml:space="preserve"> </w:t>
      </w:r>
      <w:r>
        <w:t>internal or external to the program.</w:t>
      </w:r>
      <w:r>
        <w:rPr>
          <w:spacing w:val="1"/>
        </w:rPr>
        <w:t xml:space="preserve"> </w:t>
      </w:r>
      <w:r>
        <w:t>This committee must be approved by the Dean of the Graduate School upon the recommendation of the</w:t>
      </w:r>
      <w:r>
        <w:rPr>
          <w:spacing w:val="1"/>
        </w:rPr>
        <w:t xml:space="preserve"> </w:t>
      </w:r>
      <w:r>
        <w:t>Graduate Program Director.</w:t>
      </w:r>
      <w:r>
        <w:rPr>
          <w:spacing w:val="1"/>
        </w:rPr>
        <w:t xml:space="preserve"> </w:t>
      </w:r>
      <w:r>
        <w:t xml:space="preserve">At least three months before the Graduate School’s deadline for </w:t>
      </w:r>
      <w:del w:id="92" w:author="Brooke A Belisle" w:date="2023-05-31T13:46:00Z">
        <w:r w:rsidDel="00ED397A">
          <w:delText>submitting the completed</w:delText>
        </w:r>
      </w:del>
      <w:ins w:id="93" w:author="Brooke A Belisle" w:date="2023-05-31T13:46:00Z">
        <w:r w:rsidR="00ED397A">
          <w:t>requesting a</w:t>
        </w:r>
      </w:ins>
      <w:r>
        <w:t xml:space="preserve"> dissertation</w:t>
      </w:r>
      <w:ins w:id="94" w:author="Brooke A Belisle" w:date="2023-05-31T13:46:00Z">
        <w:r w:rsidR="00ED397A">
          <w:t xml:space="preserve"> defense date</w:t>
        </w:r>
      </w:ins>
      <w:r>
        <w:t>, the student</w:t>
      </w:r>
      <w:r>
        <w:rPr>
          <w:spacing w:val="1"/>
        </w:rPr>
        <w:t xml:space="preserve"> </w:t>
      </w:r>
      <w:r>
        <w:t xml:space="preserve">will submit to the Dissertation Examining Committee what is intended to be the final draft of the dissertation. </w:t>
      </w:r>
      <w:del w:id="95" w:author="Brooke A Belisle" w:date="2023-05-31T13:47:00Z">
        <w:r w:rsidDel="00ED397A">
          <w:delText>No more than four weeks after</w:delText>
        </w:r>
        <w:r w:rsidDel="00ED397A">
          <w:rPr>
            <w:spacing w:val="1"/>
          </w:rPr>
          <w:delText xml:space="preserve"> </w:delText>
        </w:r>
        <w:r w:rsidDel="00ED397A">
          <w:delText>that, i</w:delText>
        </w:r>
      </w:del>
      <w:ins w:id="96" w:author="Brooke A Belisle" w:date="2023-05-31T13:47:00Z">
        <w:r w:rsidR="00ED397A">
          <w:t>I</w:t>
        </w:r>
      </w:ins>
      <w:r>
        <w:t xml:space="preserve">f the readers </w:t>
      </w:r>
      <w:del w:id="97" w:author="Brooke A Belisle" w:date="2023-05-31T13:47:00Z">
        <w:r w:rsidDel="00ED397A">
          <w:delText xml:space="preserve">have </w:delText>
        </w:r>
      </w:del>
      <w:r>
        <w:t>agree</w:t>
      </w:r>
      <w:del w:id="98" w:author="Brooke A Belisle" w:date="2023-05-31T13:47:00Z">
        <w:r w:rsidDel="00ED397A">
          <w:delText>d</w:delText>
        </w:r>
      </w:del>
      <w:r>
        <w:t xml:space="preserve"> that the dissertation is ready to be defended, the dissertation committee chairperson will schedule the defense, an</w:t>
      </w:r>
      <w:r>
        <w:rPr>
          <w:spacing w:val="-43"/>
        </w:rPr>
        <w:t xml:space="preserve"> </w:t>
      </w:r>
      <w:r>
        <w:t>oral examination open to interested faculty and graduate students. The date of the defense must be approved by the Graduate School, by means</w:t>
      </w:r>
      <w:r>
        <w:rPr>
          <w:spacing w:val="1"/>
        </w:rPr>
        <w:t xml:space="preserve"> </w:t>
      </w:r>
      <w:r>
        <w:t>of the Doctoral Defense Announcement form. All four committee members must recommend acceptance of the dissertation before it will be</w:t>
      </w:r>
      <w:r>
        <w:rPr>
          <w:spacing w:val="1"/>
        </w:rPr>
        <w:t xml:space="preserve"> </w:t>
      </w:r>
      <w:r>
        <w:t>approved by the Graduate School.</w:t>
      </w:r>
      <w:r>
        <w:rPr>
          <w:spacing w:val="1"/>
        </w:rPr>
        <w:t xml:space="preserve"> </w:t>
      </w:r>
      <w:r>
        <w:t>The student is responsible for making all requested revisions and submitting the finished dissertation before</w:t>
      </w:r>
      <w:r>
        <w:rPr>
          <w:spacing w:val="-42"/>
        </w:rPr>
        <w:t xml:space="preserve"> </w:t>
      </w:r>
      <w:r>
        <w:t>the Graduate School deadline.</w:t>
      </w:r>
    </w:p>
    <w:p w14:paraId="26693871" w14:textId="77777777" w:rsidR="001A2EC0" w:rsidRDefault="00000000">
      <w:pPr>
        <w:pStyle w:val="Heading1"/>
        <w:numPr>
          <w:ilvl w:val="0"/>
          <w:numId w:val="2"/>
        </w:numPr>
        <w:tabs>
          <w:tab w:val="left" w:pos="291"/>
        </w:tabs>
        <w:spacing w:before="147"/>
        <w:ind w:left="290" w:hanging="181"/>
        <w:jc w:val="both"/>
      </w:pPr>
      <w:r>
        <w:t>Time Limit</w:t>
      </w:r>
    </w:p>
    <w:p w14:paraId="2DA7185A" w14:textId="77777777" w:rsidR="001A2EC0" w:rsidRDefault="00000000">
      <w:pPr>
        <w:pStyle w:val="BodyText"/>
        <w:spacing w:before="2" w:line="232" w:lineRule="auto"/>
        <w:ind w:right="308"/>
        <w:jc w:val="both"/>
      </w:pPr>
      <w:r>
        <w:t>All requirements for the Ph.D. degree must be completed within seven years after completing 24 credits</w:t>
      </w:r>
      <w:r>
        <w:rPr>
          <w:spacing w:val="1"/>
        </w:rPr>
        <w:t xml:space="preserve"> </w:t>
      </w:r>
      <w:r>
        <w:t>of graduate courses in the department.</w:t>
      </w:r>
      <w:r>
        <w:rPr>
          <w:spacing w:val="-42"/>
        </w:rPr>
        <w:t xml:space="preserve"> </w:t>
      </w:r>
      <w:r>
        <w:t xml:space="preserve">Those with a prior </w:t>
      </w:r>
      <w:proofErr w:type="gramStart"/>
      <w:r>
        <w:t>Master's</w:t>
      </w:r>
      <w:proofErr w:type="gramEnd"/>
      <w:r>
        <w:t xml:space="preserve"> degree have seven years from the date of entry into the program.</w:t>
      </w:r>
      <w:r>
        <w:rPr>
          <w:spacing w:val="1"/>
        </w:rPr>
        <w:t xml:space="preserve"> </w:t>
      </w:r>
      <w:r>
        <w:t>In rare instances, the dean of the Graduate School</w:t>
      </w:r>
      <w:r>
        <w:rPr>
          <w:spacing w:val="-42"/>
        </w:rPr>
        <w:t xml:space="preserve"> </w:t>
      </w:r>
      <w:r>
        <w:t>will entertain a petition to extend this time limit, provided it bears the endorsement of the department chairperson.</w:t>
      </w:r>
    </w:p>
    <w:p w14:paraId="7E5DF6BE" w14:textId="77777777" w:rsidR="001A2EC0" w:rsidRDefault="00000000">
      <w:pPr>
        <w:pStyle w:val="BodyText"/>
        <w:spacing w:before="152"/>
        <w:jc w:val="both"/>
      </w:pPr>
      <w:r>
        <w:t>Requirements for the Advanced Graduate Certificate (AGC) in Media, Art, Culture, and Technology</w:t>
      </w:r>
    </w:p>
    <w:p w14:paraId="75CFC880" w14:textId="77777777" w:rsidR="001A2EC0" w:rsidRDefault="00000000">
      <w:pPr>
        <w:pStyle w:val="BodyText"/>
        <w:spacing w:before="159" w:line="232" w:lineRule="auto"/>
        <w:ind w:right="400"/>
      </w:pPr>
      <w:r>
        <w:rPr>
          <w:i/>
        </w:rPr>
        <w:t xml:space="preserve">15- Credit Requirement: </w:t>
      </w:r>
      <w:r>
        <w:t>The Certificate is awarded upon completion of five MACT-eligible courses, or fifteen-credits, which may also be</w:t>
      </w:r>
      <w:r>
        <w:rPr>
          <w:spacing w:val="1"/>
        </w:rPr>
        <w:t xml:space="preserve"> </w:t>
      </w:r>
      <w:r>
        <w:t>counted toward degree requirements in the student’s home department.</w:t>
      </w:r>
      <w:r>
        <w:rPr>
          <w:spacing w:val="1"/>
        </w:rPr>
        <w:t xml:space="preserve"> </w:t>
      </w:r>
      <w:r>
        <w:t>Eligible courses must use humanistic methods of critical inquiry to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topics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intersection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media,</w:t>
      </w:r>
      <w:r>
        <w:rPr>
          <w:spacing w:val="2"/>
        </w:rPr>
        <w:t xml:space="preserve"> </w:t>
      </w:r>
      <w:r>
        <w:t>art,</w:t>
      </w:r>
      <w:r>
        <w:rPr>
          <w:spacing w:val="2"/>
        </w:rPr>
        <w:t xml:space="preserve"> </w:t>
      </w:r>
      <w:r>
        <w:t>technology,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culture.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instructor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submit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syllabus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Director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his or her course be considered eligible for credit toward the MACT certificate; eligibility is approved by the MACT executive committee. *A</w:t>
      </w:r>
      <w:r>
        <w:rPr>
          <w:spacing w:val="-42"/>
        </w:rPr>
        <w:t xml:space="preserve"> </w:t>
      </w:r>
      <w:r>
        <w:t xml:space="preserve">maximum of six credits (two courses) taken prior to enrolling in MACT can be credited toward the completion of the </w:t>
      </w:r>
      <w:proofErr w:type="gramStart"/>
      <w:r>
        <w:t>certificate.*</w:t>
      </w:r>
      <w:proofErr w:type="gramEnd"/>
    </w:p>
    <w:p w14:paraId="3F4BC744" w14:textId="77777777" w:rsidR="001A2EC0" w:rsidRDefault="00000000">
      <w:pPr>
        <w:pStyle w:val="BodyText"/>
        <w:spacing w:before="156" w:line="232" w:lineRule="auto"/>
        <w:ind w:right="97"/>
      </w:pPr>
      <w:r>
        <w:rPr>
          <w:i/>
        </w:rPr>
        <w:t xml:space="preserve">Interdisciplinary Requirement: </w:t>
      </w:r>
      <w:r>
        <w:t>Students may count a maximum of three courses listed within their home department/program toward the graduate</w:t>
      </w:r>
      <w:r>
        <w:rPr>
          <w:spacing w:val="-43"/>
        </w:rPr>
        <w:t xml:space="preserve"> </w:t>
      </w:r>
      <w:r>
        <w:t>certificate; at least two of the five courses counted for credit in MACT must be listed outside the graduate student’s home department or program.</w:t>
      </w:r>
      <w:r>
        <w:rPr>
          <w:spacing w:val="-42"/>
        </w:rPr>
        <w:t xml:space="preserve"> </w:t>
      </w:r>
      <w:r>
        <w:t>Also, at least three different departments or programs must be represented among the five courses that are counted for credit toward the MACT</w:t>
      </w:r>
      <w:r>
        <w:rPr>
          <w:spacing w:val="1"/>
        </w:rPr>
        <w:t xml:space="preserve"> </w:t>
      </w:r>
      <w:r>
        <w:t>certificate. (Cross-listed courses can be counted for any one of the departments/programs designated).</w:t>
      </w:r>
    </w:p>
    <w:p w14:paraId="592863C7" w14:textId="77777777" w:rsidR="001A2EC0" w:rsidRDefault="00000000">
      <w:pPr>
        <w:pStyle w:val="BodyText"/>
        <w:spacing w:before="157" w:line="232" w:lineRule="auto"/>
        <w:ind w:right="121"/>
      </w:pPr>
      <w:r>
        <w:rPr>
          <w:i/>
        </w:rPr>
        <w:t>Curriculum:</w:t>
      </w:r>
      <w:r>
        <w:rPr>
          <w:i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certificate,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taught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CAS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program,</w:t>
      </w:r>
      <w:r>
        <w:rPr>
          <w:spacing w:val="2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engage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critical inquiry through the lens of the arts and humanities (for example, courses in the practice of physical science would be precluded), 3) must</w:t>
      </w:r>
      <w:r>
        <w:rPr>
          <w:spacing w:val="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intersections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media,</w:t>
      </w:r>
      <w:r>
        <w:rPr>
          <w:spacing w:val="-1"/>
        </w:rPr>
        <w:t xml:space="preserve"> </w:t>
      </w:r>
      <w:r>
        <w:t>art,</w:t>
      </w:r>
      <w:r>
        <w:rPr>
          <w:spacing w:val="-1"/>
        </w:rPr>
        <w:t xml:space="preserve"> </w:t>
      </w:r>
      <w:r>
        <w:t>culture,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open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enrollment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department/</w:t>
      </w:r>
    </w:p>
    <w:p w14:paraId="7D88AE98" w14:textId="77777777" w:rsidR="001A2EC0" w:rsidRDefault="001A2EC0">
      <w:pPr>
        <w:spacing w:line="232" w:lineRule="auto"/>
        <w:sectPr w:rsidR="001A2EC0">
          <w:pgSz w:w="12240" w:h="15840"/>
          <w:pgMar w:top="840" w:right="740" w:bottom="1040" w:left="740" w:header="556" w:footer="854" w:gutter="0"/>
          <w:cols w:space="720"/>
        </w:sectPr>
      </w:pPr>
    </w:p>
    <w:p w14:paraId="7F9EED3C" w14:textId="256EEE1A" w:rsidR="001A2EC0" w:rsidRDefault="00000000">
      <w:pPr>
        <w:pStyle w:val="BodyText"/>
        <w:spacing w:before="87" w:line="232" w:lineRule="auto"/>
        <w:ind w:right="147"/>
      </w:pPr>
      <w:r>
        <w:lastRenderedPageBreak/>
        <w:t>program</w:t>
      </w:r>
      <w:del w:id="99" w:author="Brooke A Belisle" w:date="2023-05-31T13:47:00Z">
        <w:r w:rsidDel="00ED397A">
          <w:delText>, 5) cannot be a required course for a departmental degree</w:delText>
        </w:r>
      </w:del>
      <w:r>
        <w:t>. Courses are approved as eligible by the MACT executive committee. Any</w:t>
      </w:r>
      <w:r>
        <w:rPr>
          <w:spacing w:val="1"/>
        </w:rPr>
        <w:t xml:space="preserve"> </w:t>
      </w:r>
      <w:r>
        <w:t>faculty member may request a course be listed as MACT eligible by submitting a syllabus and written request no later than one month before</w:t>
      </w:r>
      <w:r>
        <w:rPr>
          <w:spacing w:val="1"/>
        </w:rPr>
        <w:t xml:space="preserve"> </w:t>
      </w:r>
      <w:r>
        <w:t>enrollment opens for the term. More information, and an archive of MACT-eligible courses with titles, instructors, and descriptions is maintained</w:t>
      </w:r>
      <w:r>
        <w:rPr>
          <w:spacing w:val="-43"/>
        </w:rPr>
        <w:t xml:space="preserve"> </w:t>
      </w:r>
      <w:r>
        <w:t>on the MACT website:</w:t>
      </w:r>
      <w:r>
        <w:rPr>
          <w:spacing w:val="1"/>
        </w:rPr>
        <w:t xml:space="preserve"> </w:t>
      </w:r>
      <w:hyperlink r:id="rId15">
        <w:r>
          <w:rPr>
            <w:color w:val="2276BB"/>
          </w:rPr>
          <w:t>http://mact.stonybrook.edu/</w:t>
        </w:r>
      </w:hyperlink>
    </w:p>
    <w:p w14:paraId="0F0005EB" w14:textId="77777777" w:rsidR="001A2EC0" w:rsidRDefault="00000000">
      <w:pPr>
        <w:pStyle w:val="BodyText"/>
        <w:spacing w:before="157" w:line="232" w:lineRule="auto"/>
        <w:ind w:right="96"/>
      </w:pPr>
      <w:r>
        <w:t>MACT relies largely on "topics" courses that affiliate faculty offer on changing subjects close to their current research. Therefore, a list of eligible</w:t>
      </w:r>
      <w:r>
        <w:rPr>
          <w:spacing w:val="-43"/>
        </w:rPr>
        <w:t xml:space="preserve"> </w:t>
      </w:r>
      <w:r>
        <w:t xml:space="preserve">courses is updated each term. Courses may have their own </w:t>
      </w:r>
      <w:proofErr w:type="gramStart"/>
      <w:r>
        <w:t>pre-requisites, and</w:t>
      </w:r>
      <w:proofErr w:type="gramEnd"/>
      <w:r>
        <w:t xml:space="preserve"> are open to MACT students by permission of the instructor.</w:t>
      </w:r>
    </w:p>
    <w:p w14:paraId="0EEFCA3D" w14:textId="62459869" w:rsidR="001A2EC0" w:rsidDel="00ED397A" w:rsidRDefault="00000000">
      <w:pPr>
        <w:pStyle w:val="Heading1"/>
        <w:spacing w:line="240" w:lineRule="auto"/>
        <w:rPr>
          <w:del w:id="100" w:author="Brooke A Belisle" w:date="2023-05-31T13:48:00Z"/>
        </w:rPr>
      </w:pPr>
      <w:del w:id="101" w:author="Brooke A Belisle" w:date="2023-05-31T13:48:00Z">
        <w:r w:rsidDel="00ED397A">
          <w:delText>Eligible Courses:</w:delText>
        </w:r>
      </w:del>
    </w:p>
    <w:p w14:paraId="202E2CAD" w14:textId="7240AA76" w:rsidR="001A2EC0" w:rsidDel="00ED397A" w:rsidRDefault="00000000">
      <w:pPr>
        <w:pStyle w:val="BodyText"/>
        <w:spacing w:before="153"/>
        <w:rPr>
          <w:del w:id="102" w:author="Brooke A Belisle" w:date="2023-05-31T13:48:00Z"/>
        </w:rPr>
      </w:pPr>
      <w:del w:id="103" w:author="Brooke A Belisle" w:date="2023-05-31T13:48:00Z">
        <w:r w:rsidDel="00ED397A">
          <w:rPr>
            <w:i/>
          </w:rPr>
          <w:delText>Fall 2016</w:delText>
        </w:r>
        <w:r w:rsidDel="00ED397A">
          <w:rPr>
            <w:b/>
          </w:rPr>
          <w:delText xml:space="preserve">: </w:delText>
        </w:r>
        <w:r w:rsidDel="00ED397A">
          <w:delText>ARH 541, ARH 549, ARH 552, (CLT/CST 609 Tan), MUS 555</w:delText>
        </w:r>
      </w:del>
    </w:p>
    <w:p w14:paraId="2674AA43" w14:textId="7401F897" w:rsidR="001A2EC0" w:rsidDel="00ED397A" w:rsidRDefault="00000000">
      <w:pPr>
        <w:pStyle w:val="BodyText"/>
        <w:spacing w:before="153"/>
        <w:rPr>
          <w:del w:id="104" w:author="Brooke A Belisle" w:date="2023-05-31T13:48:00Z"/>
        </w:rPr>
      </w:pPr>
      <w:del w:id="105" w:author="Brooke A Belisle" w:date="2023-05-31T13:48:00Z">
        <w:r w:rsidDel="00ED397A">
          <w:rPr>
            <w:i/>
          </w:rPr>
          <w:delText xml:space="preserve">Spring 2016: </w:delText>
        </w:r>
        <w:r w:rsidDel="00ED397A">
          <w:delText>ARH 546, ARH 549, ARH 552, ARH 550, EGL 555, MUS 536, MUS 555, WRT 617</w:delText>
        </w:r>
      </w:del>
    </w:p>
    <w:p w14:paraId="64B495C5" w14:textId="54A855CE" w:rsidR="001A2EC0" w:rsidDel="00ED397A" w:rsidRDefault="00000000">
      <w:pPr>
        <w:spacing w:before="153"/>
        <w:ind w:left="110"/>
        <w:rPr>
          <w:del w:id="106" w:author="Brooke A Belisle" w:date="2023-05-31T13:48:00Z"/>
          <w:sz w:val="18"/>
        </w:rPr>
      </w:pPr>
      <w:del w:id="107" w:author="Brooke A Belisle" w:date="2023-05-31T13:48:00Z">
        <w:r w:rsidDel="00ED397A">
          <w:rPr>
            <w:i/>
            <w:sz w:val="18"/>
          </w:rPr>
          <w:delText xml:space="preserve">Fall 2015: </w:delText>
        </w:r>
        <w:r w:rsidDel="00ED397A">
          <w:rPr>
            <w:sz w:val="18"/>
          </w:rPr>
          <w:delText>ARH 549, ARH 551,MUS 536</w:delText>
        </w:r>
      </w:del>
    </w:p>
    <w:p w14:paraId="7EE280B4" w14:textId="6BFE1CC0" w:rsidR="001A2EC0" w:rsidDel="00ED397A" w:rsidRDefault="00000000">
      <w:pPr>
        <w:pStyle w:val="BodyText"/>
        <w:spacing w:before="153"/>
        <w:rPr>
          <w:del w:id="108" w:author="Brooke A Belisle" w:date="2023-05-31T13:48:00Z"/>
        </w:rPr>
      </w:pPr>
      <w:del w:id="109" w:author="Brooke A Belisle" w:date="2023-05-31T13:48:00Z">
        <w:r w:rsidDel="00ED397A">
          <w:rPr>
            <w:i/>
          </w:rPr>
          <w:delText xml:space="preserve">Spring 2015: </w:delText>
        </w:r>
        <w:r w:rsidDel="00ED397A">
          <w:delText>ARH 546, ARH 552, EGL 608, CLT/CST 609 (August), CLT/CST 609 (Gaboury), MUS 541, MUS 555</w:delText>
        </w:r>
      </w:del>
    </w:p>
    <w:p w14:paraId="527066EF" w14:textId="77777777" w:rsidR="001A2EC0" w:rsidRDefault="001A2EC0">
      <w:pPr>
        <w:pStyle w:val="BodyText"/>
        <w:ind w:left="0"/>
        <w:rPr>
          <w:sz w:val="20"/>
        </w:rPr>
      </w:pPr>
    </w:p>
    <w:p w14:paraId="3D29CE3E" w14:textId="77777777" w:rsidR="001A2EC0" w:rsidRDefault="001A2EC0">
      <w:pPr>
        <w:pStyle w:val="BodyText"/>
        <w:ind w:left="0"/>
        <w:rPr>
          <w:sz w:val="20"/>
        </w:rPr>
      </w:pPr>
    </w:p>
    <w:p w14:paraId="07D9FE30" w14:textId="77777777" w:rsidR="001A2EC0" w:rsidRDefault="001A2EC0">
      <w:pPr>
        <w:pStyle w:val="BodyText"/>
        <w:ind w:left="0"/>
        <w:rPr>
          <w:sz w:val="20"/>
        </w:rPr>
      </w:pPr>
    </w:p>
    <w:p w14:paraId="50F92CDC" w14:textId="77777777" w:rsidR="001A2EC0" w:rsidRDefault="001A2EC0">
      <w:pPr>
        <w:pStyle w:val="BodyText"/>
        <w:spacing w:before="11"/>
        <w:ind w:left="0"/>
        <w:rPr>
          <w:sz w:val="15"/>
        </w:rPr>
      </w:pPr>
    </w:p>
    <w:p w14:paraId="023AE152" w14:textId="77777777" w:rsidR="001A2EC0" w:rsidRDefault="00000000">
      <w:pPr>
        <w:pStyle w:val="BodyText"/>
        <w:spacing w:line="417" w:lineRule="auto"/>
        <w:ind w:right="8005"/>
      </w:pPr>
      <w:r>
        <w:t>Faculty of Art History and Criticism</w:t>
      </w:r>
      <w:r>
        <w:rPr>
          <w:spacing w:val="-42"/>
        </w:rPr>
        <w:t xml:space="preserve"> </w:t>
      </w:r>
      <w:r>
        <w:t>Professors</w:t>
      </w:r>
    </w:p>
    <w:p w14:paraId="27E2C1C2" w14:textId="77777777" w:rsidR="001A2EC0" w:rsidRDefault="00000000">
      <w:pPr>
        <w:pStyle w:val="BodyText"/>
        <w:spacing w:line="207" w:lineRule="exact"/>
      </w:pPr>
      <w:r>
        <w:t>Frank, Barbara E., Ph.D., 1988, Indiana University: African, Mesoamerican and African Diaspora art history.</w:t>
      </w:r>
    </w:p>
    <w:p w14:paraId="41300772" w14:textId="77777777" w:rsidR="001A2EC0" w:rsidRDefault="00000000">
      <w:pPr>
        <w:pStyle w:val="BodyText"/>
        <w:spacing w:before="153" w:line="417" w:lineRule="auto"/>
        <w:ind w:right="1736"/>
      </w:pPr>
      <w:r>
        <w:t>Siegel, Katy, Ph.D., 1995, University of Texas at Austin: Art Criticism, Postwar and Contemporary Art, Curatorial Studies.</w:t>
      </w:r>
      <w:r>
        <w:rPr>
          <w:spacing w:val="-42"/>
        </w:rPr>
        <w:t xml:space="preserve"> </w:t>
      </w:r>
      <w:r>
        <w:t>Associate Professors</w:t>
      </w:r>
    </w:p>
    <w:p w14:paraId="079A7E45" w14:textId="4B532044" w:rsidR="00ED397A" w:rsidRDefault="00ED397A" w:rsidP="00ED397A">
      <w:pPr>
        <w:pStyle w:val="BodyText"/>
        <w:spacing w:before="158" w:line="232" w:lineRule="auto"/>
        <w:ind w:right="246"/>
        <w:rPr>
          <w:moveTo w:id="110" w:author="Brooke A Belisle" w:date="2023-05-31T13:48:00Z"/>
        </w:rPr>
      </w:pPr>
      <w:moveToRangeStart w:id="111" w:author="Brooke A Belisle" w:date="2023-05-31T13:48:00Z" w:name="move136433339"/>
      <w:moveTo w:id="112" w:author="Brooke A Belisle" w:date="2023-05-31T13:48:00Z">
        <w:r>
          <w:t>Belisle, Brooke, Ph.D., 2012, University of California, Berkeley:</w:t>
        </w:r>
        <w:del w:id="113" w:author="Brooke A Belisle" w:date="2023-05-31T14:07:00Z">
          <w:r w:rsidDel="002834AF">
            <w:delText>;</w:delText>
          </w:r>
        </w:del>
        <w:r>
          <w:t xml:space="preserve"> Visual Culture, Media A</w:t>
        </w:r>
      </w:moveTo>
      <w:ins w:id="114" w:author="Brooke A Belisle" w:date="2023-05-31T14:07:00Z">
        <w:r w:rsidR="002834AF">
          <w:t>esthetics</w:t>
        </w:r>
      </w:ins>
      <w:moveTo w:id="115" w:author="Brooke A Belisle" w:date="2023-05-31T13:48:00Z">
        <w:del w:id="116" w:author="Brooke A Belisle" w:date="2023-05-31T14:07:00Z">
          <w:r w:rsidDel="002834AF">
            <w:delText>rt</w:delText>
          </w:r>
        </w:del>
        <w:r>
          <w:t xml:space="preserve">, Comparative History and Theory </w:t>
        </w:r>
        <w:proofErr w:type="gramStart"/>
        <w:r>
          <w:t>Of</w:t>
        </w:r>
        <w:proofErr w:type="gramEnd"/>
        <w:r>
          <w:t xml:space="preserve"> Photograph</w:t>
        </w:r>
      </w:moveTo>
      <w:ins w:id="117" w:author="Brooke A Belisle" w:date="2023-05-31T14:08:00Z">
        <w:r w:rsidR="002834AF">
          <w:t>ic</w:t>
        </w:r>
      </w:ins>
      <w:moveTo w:id="118" w:author="Brooke A Belisle" w:date="2023-05-31T13:48:00Z">
        <w:del w:id="119" w:author="Brooke A Belisle" w:date="2023-05-31T14:08:00Z">
          <w:r w:rsidDel="002834AF">
            <w:delText>y</w:delText>
          </w:r>
        </w:del>
        <w:r>
          <w:t>,</w:t>
        </w:r>
        <w:r>
          <w:rPr>
            <w:spacing w:val="-43"/>
          </w:rPr>
          <w:t xml:space="preserve"> </w:t>
        </w:r>
        <w:r>
          <w:t>Cinema</w:t>
        </w:r>
      </w:moveTo>
      <w:ins w:id="120" w:author="Brooke A Belisle" w:date="2023-05-31T14:08:00Z">
        <w:r w:rsidR="002834AF">
          <w:t>tic</w:t>
        </w:r>
      </w:ins>
      <w:moveTo w:id="121" w:author="Brooke A Belisle" w:date="2023-05-31T13:48:00Z">
        <w:r>
          <w:t xml:space="preserve">, and </w:t>
        </w:r>
        <w:del w:id="122" w:author="Brooke A Belisle" w:date="2023-05-31T14:08:00Z">
          <w:r w:rsidDel="002834AF">
            <w:delText>Digital</w:delText>
          </w:r>
        </w:del>
      </w:moveTo>
      <w:proofErr w:type="spellStart"/>
      <w:ins w:id="123" w:author="Brooke A Belisle" w:date="2023-05-31T14:08:00Z">
        <w:r w:rsidR="002834AF">
          <w:t>Computational</w:t>
        </w:r>
      </w:ins>
      <w:moveTo w:id="124" w:author="Brooke A Belisle" w:date="2023-05-31T13:48:00Z">
        <w:del w:id="125" w:author="Brooke A Belisle" w:date="2023-05-31T14:09:00Z">
          <w:r w:rsidDel="002834AF">
            <w:delText xml:space="preserve"> </w:delText>
          </w:r>
        </w:del>
      </w:moveTo>
      <w:ins w:id="126" w:author="Brooke A Belisle" w:date="2023-05-31T14:09:00Z">
        <w:r w:rsidR="002834AF">
          <w:t>Imaging</w:t>
        </w:r>
      </w:ins>
      <w:proofErr w:type="spellEnd"/>
      <w:moveTo w:id="127" w:author="Brooke A Belisle" w:date="2023-05-31T13:48:00Z">
        <w:del w:id="128" w:author="Brooke A Belisle" w:date="2023-05-31T14:09:00Z">
          <w:r w:rsidDel="002834AF">
            <w:delText>Media</w:delText>
          </w:r>
        </w:del>
        <w:r>
          <w:t>.</w:t>
        </w:r>
      </w:moveTo>
    </w:p>
    <w:p w14:paraId="71E9377B" w14:textId="74589B7B" w:rsidR="00ED397A" w:rsidRDefault="00ED397A" w:rsidP="00ED397A">
      <w:pPr>
        <w:pStyle w:val="BodyText"/>
        <w:spacing w:before="158" w:line="232" w:lineRule="auto"/>
        <w:ind w:right="832"/>
        <w:rPr>
          <w:ins w:id="129" w:author="Brooke A Belisle" w:date="2023-05-31T13:48:00Z"/>
        </w:rPr>
      </w:pPr>
      <w:ins w:id="130" w:author="Brooke A Belisle" w:date="2023-05-31T13:48:00Z">
        <w:r>
          <w:t xml:space="preserve">Lee, </w:t>
        </w:r>
        <w:proofErr w:type="spellStart"/>
        <w:r>
          <w:t>Sohl</w:t>
        </w:r>
        <w:proofErr w:type="spellEnd"/>
        <w:r>
          <w:t xml:space="preserve">, Ph.D. </w:t>
        </w:r>
      </w:ins>
      <w:ins w:id="131" w:author="Brooke A Belisle" w:date="2023-05-31T13:49:00Z">
        <w:r>
          <w:t>….</w:t>
        </w:r>
      </w:ins>
    </w:p>
    <w:p w14:paraId="4CEACA3F" w14:textId="334179C5" w:rsidR="00ED397A" w:rsidRDefault="00ED397A" w:rsidP="00ED397A">
      <w:pPr>
        <w:pStyle w:val="BodyText"/>
        <w:spacing w:before="158" w:line="232" w:lineRule="auto"/>
        <w:ind w:right="832"/>
        <w:rPr>
          <w:moveTo w:id="132" w:author="Brooke A Belisle" w:date="2023-05-31T13:48:00Z"/>
          <w:i/>
        </w:rPr>
      </w:pPr>
      <w:moveTo w:id="133" w:author="Brooke A Belisle" w:date="2023-05-31T13:48:00Z">
        <w:r>
          <w:t>Lloyd, Karen, Ph.D. 2010, Rutgers University: European Renaissance and Baroque Art, Italian Sculpture, Early Modern Europe and the</w:t>
        </w:r>
        <w:r>
          <w:rPr>
            <w:spacing w:val="-43"/>
          </w:rPr>
          <w:t xml:space="preserve"> </w:t>
        </w:r>
        <w:r>
          <w:t>Americas, Early Modern Art Theory</w:t>
        </w:r>
        <w:r>
          <w:rPr>
            <w:i/>
          </w:rPr>
          <w:t>.</w:t>
        </w:r>
      </w:moveTo>
    </w:p>
    <w:moveToRangeEnd w:id="111"/>
    <w:p w14:paraId="6DF84247" w14:textId="77777777" w:rsidR="00ED397A" w:rsidRDefault="00ED397A">
      <w:pPr>
        <w:pStyle w:val="BodyText"/>
        <w:spacing w:before="5" w:line="232" w:lineRule="auto"/>
        <w:rPr>
          <w:ins w:id="134" w:author="Brooke A Belisle" w:date="2023-05-31T13:48:00Z"/>
        </w:rPr>
      </w:pPr>
    </w:p>
    <w:p w14:paraId="6A9A7455" w14:textId="1223441A" w:rsidR="001A2EC0" w:rsidRDefault="00000000">
      <w:pPr>
        <w:pStyle w:val="BodyText"/>
        <w:spacing w:before="5" w:line="232" w:lineRule="auto"/>
      </w:pPr>
      <w:r>
        <w:t xml:space="preserve">Patterson, </w:t>
      </w:r>
      <w:proofErr w:type="spellStart"/>
      <w:r>
        <w:t>Zabet</w:t>
      </w:r>
      <w:proofErr w:type="spellEnd"/>
      <w:r>
        <w:t>, Ph.D., 2007, University of California, Berkeley:</w:t>
      </w:r>
      <w:r>
        <w:rPr>
          <w:spacing w:val="1"/>
        </w:rPr>
        <w:t xml:space="preserve"> </w:t>
      </w:r>
      <w:r>
        <w:t>Contemporary European and American Art &amp; Criticism; History &amp; Theory of</w:t>
      </w:r>
      <w:r>
        <w:rPr>
          <w:spacing w:val="-42"/>
        </w:rPr>
        <w:t xml:space="preserve"> </w:t>
      </w:r>
      <w:r>
        <w:t>Computational Media, Performance &amp; Cybernetics.</w:t>
      </w:r>
    </w:p>
    <w:p w14:paraId="426DCB81" w14:textId="77777777" w:rsidR="001A2EC0" w:rsidRDefault="00000000">
      <w:pPr>
        <w:pStyle w:val="BodyText"/>
        <w:spacing w:before="158" w:line="232" w:lineRule="auto"/>
        <w:ind w:right="241"/>
      </w:pPr>
      <w:proofErr w:type="spellStart"/>
      <w:r>
        <w:t>Uroskie</w:t>
      </w:r>
      <w:proofErr w:type="spellEnd"/>
      <w:r>
        <w:t xml:space="preserve">, Andrew V., Ph.D., 2005, University of California, Berkeley: History </w:t>
      </w:r>
      <w:proofErr w:type="gramStart"/>
      <w:r>
        <w:t>And</w:t>
      </w:r>
      <w:proofErr w:type="gramEnd"/>
      <w:r>
        <w:t xml:space="preserve"> Criticism of Late Modernism, Experimental Film, Video and</w:t>
      </w:r>
      <w:r>
        <w:rPr>
          <w:spacing w:val="-43"/>
        </w:rPr>
        <w:t xml:space="preserve"> </w:t>
      </w:r>
      <w:r>
        <w:t>Performance.</w:t>
      </w:r>
    </w:p>
    <w:p w14:paraId="0924D98D" w14:textId="77777777" w:rsidR="001A2EC0" w:rsidRDefault="00000000">
      <w:pPr>
        <w:pStyle w:val="BodyText"/>
        <w:spacing w:before="154"/>
        <w:rPr>
          <w:ins w:id="135" w:author="Brooke A Belisle" w:date="2023-05-31T13:49:00Z"/>
        </w:rPr>
      </w:pPr>
      <w:r>
        <w:t>Assistant Professors</w:t>
      </w:r>
    </w:p>
    <w:p w14:paraId="3654FCAF" w14:textId="3DC681DF" w:rsidR="00ED397A" w:rsidRDefault="00ED397A" w:rsidP="00ED397A">
      <w:pPr>
        <w:pStyle w:val="BodyText"/>
        <w:spacing w:before="154"/>
        <w:ind w:left="0"/>
        <w:pPrChange w:id="136" w:author="Brooke A Belisle" w:date="2023-05-31T13:49:00Z">
          <w:pPr>
            <w:pStyle w:val="BodyText"/>
            <w:spacing w:before="154"/>
          </w:pPr>
        </w:pPrChange>
      </w:pPr>
      <w:ins w:id="137" w:author="Brooke A Belisle" w:date="2023-05-31T13:49:00Z">
        <w:r>
          <w:t xml:space="preserve">Dodd, Sam, </w:t>
        </w:r>
        <w:proofErr w:type="spellStart"/>
        <w:proofErr w:type="gramStart"/>
        <w:r>
          <w:t>Ph.D</w:t>
        </w:r>
        <w:proofErr w:type="spellEnd"/>
        <w:proofErr w:type="gramEnd"/>
        <w:r>
          <w:t>….</w:t>
        </w:r>
      </w:ins>
    </w:p>
    <w:p w14:paraId="65BAA6D9" w14:textId="326503B3" w:rsidR="001A2EC0" w:rsidDel="00ED397A" w:rsidRDefault="00000000">
      <w:pPr>
        <w:pStyle w:val="BodyText"/>
        <w:spacing w:before="158" w:line="232" w:lineRule="auto"/>
        <w:ind w:right="246"/>
        <w:rPr>
          <w:moveFrom w:id="138" w:author="Brooke A Belisle" w:date="2023-05-31T13:48:00Z"/>
        </w:rPr>
      </w:pPr>
      <w:moveFromRangeStart w:id="139" w:author="Brooke A Belisle" w:date="2023-05-31T13:48:00Z" w:name="move136433339"/>
      <w:moveFrom w:id="140" w:author="Brooke A Belisle" w:date="2023-05-31T13:48:00Z">
        <w:r w:rsidDel="00ED397A">
          <w:t>Belisle, Brooke, Ph.D., 2012, University of California, Berkeley:; Visual Culture, Media Art, Comparative History and Theory Of Photography,</w:t>
        </w:r>
        <w:r w:rsidDel="00ED397A">
          <w:rPr>
            <w:spacing w:val="-43"/>
          </w:rPr>
          <w:t xml:space="preserve"> </w:t>
        </w:r>
        <w:r w:rsidDel="00ED397A">
          <w:t>Cinema, and Digital Media.</w:t>
        </w:r>
      </w:moveFrom>
    </w:p>
    <w:p w14:paraId="449FCE9D" w14:textId="21202F09" w:rsidR="001A2EC0" w:rsidDel="00ED397A" w:rsidRDefault="00000000">
      <w:pPr>
        <w:pStyle w:val="BodyText"/>
        <w:spacing w:before="158" w:line="232" w:lineRule="auto"/>
        <w:ind w:right="832"/>
        <w:rPr>
          <w:moveFrom w:id="141" w:author="Brooke A Belisle" w:date="2023-05-31T13:48:00Z"/>
          <w:i/>
        </w:rPr>
      </w:pPr>
      <w:moveFrom w:id="142" w:author="Brooke A Belisle" w:date="2023-05-31T13:48:00Z">
        <w:r w:rsidDel="00ED397A">
          <w:t>Lloyd, Karen, Ph.D. 2010, Rutgers University: European Renaissance and Baroque Art, Italian Sculpture, Early Modern Europe and the</w:t>
        </w:r>
        <w:r w:rsidDel="00ED397A">
          <w:rPr>
            <w:spacing w:val="-43"/>
          </w:rPr>
          <w:t xml:space="preserve"> </w:t>
        </w:r>
        <w:r w:rsidDel="00ED397A">
          <w:t>Americas, Early Modern Art Theory</w:t>
        </w:r>
        <w:r w:rsidDel="00ED397A">
          <w:rPr>
            <w:i/>
          </w:rPr>
          <w:t>.</w:t>
        </w:r>
      </w:moveFrom>
    </w:p>
    <w:moveFromRangeEnd w:id="139"/>
    <w:p w14:paraId="41C63992" w14:textId="77777777" w:rsidR="001A2EC0" w:rsidRDefault="00000000">
      <w:pPr>
        <w:pStyle w:val="BodyText"/>
        <w:spacing w:before="154"/>
      </w:pPr>
      <w:r>
        <w:t>Lecturers</w:t>
      </w:r>
    </w:p>
    <w:p w14:paraId="6C9B7C64" w14:textId="77777777" w:rsidR="001A2EC0" w:rsidRDefault="00000000">
      <w:pPr>
        <w:pStyle w:val="BodyText"/>
        <w:spacing w:before="158" w:line="232" w:lineRule="auto"/>
        <w:ind w:right="207"/>
      </w:pPr>
      <w:proofErr w:type="spellStart"/>
      <w:r>
        <w:t>Goodarzi</w:t>
      </w:r>
      <w:proofErr w:type="spellEnd"/>
      <w:r>
        <w:t xml:space="preserve">, </w:t>
      </w:r>
      <w:proofErr w:type="spellStart"/>
      <w:r>
        <w:t>Shoki</w:t>
      </w:r>
      <w:proofErr w:type="spellEnd"/>
      <w:r>
        <w:t>, Senior Lecturer. Ph.D., 1999, University of California at Berkeley: Contemporary Middle Eastern Art &amp; Cinema; Near Eastern</w:t>
      </w:r>
      <w:r>
        <w:rPr>
          <w:spacing w:val="-43"/>
        </w:rPr>
        <w:t xml:space="preserve"> </w:t>
      </w:r>
      <w:r>
        <w:t>Art &amp; Archaeology; Greek &amp; Roman Art and Archaeology; Curatorial Studies.</w:t>
      </w:r>
    </w:p>
    <w:p w14:paraId="23FFE6D1" w14:textId="77777777" w:rsidR="001A2EC0" w:rsidRDefault="00000000">
      <w:pPr>
        <w:pStyle w:val="BodyText"/>
        <w:spacing w:before="153"/>
      </w:pPr>
      <w:r>
        <w:t>Arts Administration</w:t>
      </w:r>
    </w:p>
    <w:p w14:paraId="2B46955A" w14:textId="77777777" w:rsidR="001A2EC0" w:rsidRDefault="00000000">
      <w:pPr>
        <w:pStyle w:val="BodyText"/>
        <w:spacing w:before="153"/>
        <w:jc w:val="both"/>
      </w:pPr>
      <w:r>
        <w:t xml:space="preserve">Harrison, Helen, Director of the Pollock-Krasner </w:t>
      </w:r>
      <w:proofErr w:type="gramStart"/>
      <w:r>
        <w:t>House</w:t>
      </w:r>
      <w:proofErr w:type="gramEnd"/>
      <w:r>
        <w:t xml:space="preserve"> and Study Center.</w:t>
      </w:r>
    </w:p>
    <w:p w14:paraId="4DDC64BA" w14:textId="77777777" w:rsidR="001A2EC0" w:rsidRDefault="00000000">
      <w:pPr>
        <w:pStyle w:val="BodyText"/>
        <w:spacing w:before="153" w:line="417" w:lineRule="auto"/>
        <w:ind w:right="4009"/>
        <w:jc w:val="both"/>
      </w:pPr>
      <w:proofErr w:type="spellStart"/>
      <w:r>
        <w:t>Levitov</w:t>
      </w:r>
      <w:proofErr w:type="spellEnd"/>
      <w:r>
        <w:t xml:space="preserve">, Karen, Director and Curator, Paul W. </w:t>
      </w:r>
      <w:proofErr w:type="spellStart"/>
      <w:r>
        <w:t>Zuccaire</w:t>
      </w:r>
      <w:proofErr w:type="spellEnd"/>
      <w:r>
        <w:t xml:space="preserve"> Gallery, Staller Center for the Arts.</w:t>
      </w:r>
      <w:r>
        <w:rPr>
          <w:spacing w:val="-42"/>
        </w:rPr>
        <w:t xml:space="preserve"> </w:t>
      </w:r>
      <w:r>
        <w:t>Walsh, Lorraine, Art Director and Curator of The Simons Center for Geometry and Physics.</w:t>
      </w:r>
      <w:r>
        <w:rPr>
          <w:spacing w:val="-43"/>
        </w:rPr>
        <w:t xml:space="preserve"> </w:t>
      </w:r>
      <w:r>
        <w:t>Affiliated Faculty</w:t>
      </w:r>
    </w:p>
    <w:p w14:paraId="1B1114E8" w14:textId="77777777" w:rsidR="001A2EC0" w:rsidRDefault="00000000">
      <w:pPr>
        <w:pStyle w:val="BodyText"/>
        <w:spacing w:before="5" w:line="232" w:lineRule="auto"/>
        <w:ind w:right="673"/>
        <w:jc w:val="both"/>
      </w:pPr>
      <w:r>
        <w:t>Casey, Edward, Distinguished Professor of Philosophy. Ph.D. 1967, Northwestern University. Phenomenology, philosophical psychology,</w:t>
      </w:r>
      <w:r>
        <w:rPr>
          <w:spacing w:val="-43"/>
        </w:rPr>
        <w:t xml:space="preserve"> </w:t>
      </w:r>
      <w:r>
        <w:t>aesthetics, theory of psychoanalysis.</w:t>
      </w:r>
    </w:p>
    <w:p w14:paraId="795BB9E1" w14:textId="77777777" w:rsidR="001A2EC0" w:rsidRDefault="00000000">
      <w:pPr>
        <w:pStyle w:val="BodyText"/>
        <w:spacing w:before="153"/>
        <w:jc w:val="both"/>
      </w:pPr>
      <w:r>
        <w:lastRenderedPageBreak/>
        <w:t>Craig, Megan, Associate Professor of Philosophy. Ph.D., 2007 New School: Levinas and aesthetics; phenomenology; painting.</w:t>
      </w:r>
    </w:p>
    <w:p w14:paraId="4EF6F662" w14:textId="6FDAE388" w:rsidR="001A2EC0" w:rsidDel="00855070" w:rsidRDefault="00000000">
      <w:pPr>
        <w:pStyle w:val="BodyText"/>
        <w:spacing w:before="158" w:line="232" w:lineRule="auto"/>
        <w:ind w:right="659"/>
        <w:jc w:val="both"/>
        <w:rPr>
          <w:del w:id="143" w:author="Brooke A Belisle" w:date="2023-05-31T14:26:00Z"/>
        </w:rPr>
      </w:pPr>
      <w:del w:id="144" w:author="Brooke A Belisle" w:date="2023-05-31T14:26:00Z">
        <w:r w:rsidDel="00855070">
          <w:delText>Harvey, Robert, Distinguished Professor of Philosophy. Ph.D.,1988, University of California, Berkeley. 20th- &amp; 21st-century literatures in</w:delText>
        </w:r>
        <w:r w:rsidDel="00855070">
          <w:rPr>
            <w:spacing w:val="-43"/>
          </w:rPr>
          <w:delText xml:space="preserve"> </w:delText>
        </w:r>
        <w:r w:rsidDel="00855070">
          <w:delText>French, Critical Theory, Literature &amp; the Arts, Film &amp; Theory of film, Sexuality &amp; Literature, Terror &amp; Surveillance.</w:delText>
        </w:r>
      </w:del>
    </w:p>
    <w:p w14:paraId="7356DB00" w14:textId="7566A428" w:rsidR="001A2EC0" w:rsidDel="00855070" w:rsidRDefault="00000000">
      <w:pPr>
        <w:pStyle w:val="BodyText"/>
        <w:spacing w:before="159" w:line="232" w:lineRule="auto"/>
        <w:ind w:right="421"/>
        <w:rPr>
          <w:del w:id="145" w:author="Brooke A Belisle" w:date="2023-05-31T14:27:00Z"/>
        </w:rPr>
      </w:pPr>
      <w:del w:id="146" w:author="Brooke A Belisle" w:date="2023-05-31T14:27:00Z">
        <w:r w:rsidDel="00855070">
          <w:delText>Kaplan, Elizabeth Ann, Distinguished Professor of English and Comparative Literary and Cultural Studies; Past and Founding Director of the</w:delText>
        </w:r>
        <w:r w:rsidDel="00855070">
          <w:rPr>
            <w:spacing w:val="-43"/>
          </w:rPr>
          <w:delText xml:space="preserve"> </w:delText>
        </w:r>
        <w:r w:rsidDel="00855070">
          <w:delText>Humanities Institute at Stony Brook. Ph.D., 1970, Rutgers University: Film and cultural studies; women's studies; psychoanalysis.</w:delText>
        </w:r>
      </w:del>
    </w:p>
    <w:p w14:paraId="188A11AF" w14:textId="07C98D97" w:rsidR="00F5246B" w:rsidRDefault="002834AF">
      <w:pPr>
        <w:pStyle w:val="BodyText"/>
        <w:spacing w:before="158" w:line="232" w:lineRule="auto"/>
        <w:ind w:right="728"/>
        <w:jc w:val="both"/>
        <w:rPr>
          <w:ins w:id="147" w:author="Brooke A Belisle" w:date="2023-05-31T14:15:00Z"/>
        </w:rPr>
      </w:pPr>
      <w:ins w:id="148" w:author="Brooke A Belisle" w:date="2023-05-31T14:14:00Z">
        <w:r>
          <w:t xml:space="preserve">McInnis, </w:t>
        </w:r>
        <w:proofErr w:type="spellStart"/>
        <w:r>
          <w:t>Maurie</w:t>
        </w:r>
      </w:ins>
      <w:proofErr w:type="spellEnd"/>
      <w:ins w:id="149" w:author="Brooke A Belisle" w:date="2023-05-31T14:15:00Z">
        <w:r>
          <w:t xml:space="preserve">, </w:t>
        </w:r>
        <w:r w:rsidR="00F5246B">
          <w:t>President, Stony Brook University</w:t>
        </w:r>
      </w:ins>
      <w:ins w:id="150" w:author="Brooke A Belisle" w:date="2023-05-31T14:19:00Z">
        <w:r w:rsidR="00F5246B">
          <w:t xml:space="preserve"> and</w:t>
        </w:r>
      </w:ins>
      <w:ins w:id="151" w:author="Brooke A Belisle" w:date="2023-05-31T14:15:00Z">
        <w:r w:rsidR="00F5246B">
          <w:t xml:space="preserve"> Professor, Department of History</w:t>
        </w:r>
      </w:ins>
      <w:ins w:id="152" w:author="Brooke A Belisle" w:date="2023-05-31T14:18:00Z">
        <w:r w:rsidR="00F5246B">
          <w:t>.</w:t>
        </w:r>
      </w:ins>
      <w:ins w:id="153" w:author="Brooke A Belisle" w:date="2023-05-31T14:15:00Z">
        <w:r w:rsidR="00F5246B">
          <w:t xml:space="preserve"> Ph.D., Yale University 1996</w:t>
        </w:r>
      </w:ins>
      <w:ins w:id="154" w:author="Brooke A Belisle" w:date="2023-05-31T14:18:00Z">
        <w:r w:rsidR="00F5246B">
          <w:t>:</w:t>
        </w:r>
      </w:ins>
      <w:ins w:id="155" w:author="Brooke A Belisle" w:date="2023-05-31T14:16:00Z">
        <w:r w:rsidR="00F5246B">
          <w:t xml:space="preserve"> American Studies, </w:t>
        </w:r>
      </w:ins>
      <w:ins w:id="156" w:author="Brooke A Belisle" w:date="2023-05-31T14:17:00Z">
        <w:r w:rsidR="00F5246B">
          <w:t xml:space="preserve">Abolitionist Art, Early American Art. </w:t>
        </w:r>
      </w:ins>
    </w:p>
    <w:p w14:paraId="4D41539C" w14:textId="77777777" w:rsidR="00855070" w:rsidRDefault="00000000">
      <w:pPr>
        <w:pStyle w:val="BodyText"/>
        <w:spacing w:before="158" w:line="232" w:lineRule="auto"/>
        <w:ind w:right="728"/>
        <w:jc w:val="both"/>
        <w:rPr>
          <w:ins w:id="157" w:author="Brooke A Belisle" w:date="2023-05-31T14:26:00Z"/>
        </w:rPr>
      </w:pPr>
      <w:del w:id="158" w:author="Brooke A Belisle" w:date="2023-05-31T14:26:00Z">
        <w:r w:rsidDel="00855070">
          <w:delText>Rawlinson, Mary, Professor of Philosophy, Ph.D., 1978, Northwestern University: 19th-century philosophy; Hegel; contemporary French</w:delText>
        </w:r>
        <w:r w:rsidDel="00855070">
          <w:rPr>
            <w:spacing w:val="-42"/>
          </w:rPr>
          <w:delText xml:space="preserve"> </w:delText>
        </w:r>
        <w:r w:rsidDel="00855070">
          <w:delText>philosophy; aesthetics and literary theory; bioethics.</w:delText>
        </w:r>
      </w:del>
    </w:p>
    <w:p w14:paraId="225F3A64" w14:textId="19E04EF2" w:rsidR="002834AF" w:rsidRPr="00855070" w:rsidDel="00F5246B" w:rsidRDefault="00F5246B">
      <w:pPr>
        <w:pStyle w:val="BodyText"/>
        <w:spacing w:before="158" w:line="232" w:lineRule="auto"/>
        <w:ind w:right="728"/>
        <w:jc w:val="both"/>
        <w:rPr>
          <w:del w:id="159" w:author="Brooke A Belisle" w:date="2023-05-31T14:14:00Z"/>
        </w:rPr>
      </w:pPr>
      <w:proofErr w:type="spellStart"/>
      <w:ins w:id="160" w:author="Brooke A Belisle" w:date="2023-05-31T14:24:00Z">
        <w:r w:rsidRPr="00855070">
          <w:rPr>
            <w:color w:val="222222"/>
            <w:shd w:val="clear" w:color="auto" w:fill="FFFFFF"/>
            <w:rPrChange w:id="161" w:author="Brooke A Belisle" w:date="2023-05-31T14:2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Schedel</w:t>
        </w:r>
        <w:proofErr w:type="spellEnd"/>
        <w:r w:rsidRPr="00855070">
          <w:rPr>
            <w:color w:val="222222"/>
            <w:shd w:val="clear" w:color="auto" w:fill="FFFFFF"/>
            <w:rPrChange w:id="162" w:author="Brooke A Belisle" w:date="2023-05-31T14:2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 xml:space="preserve">, Margaret, </w:t>
        </w:r>
        <w:r w:rsidRPr="00855070">
          <w:rPr>
            <w:color w:val="222222"/>
            <w:shd w:val="clear" w:color="auto" w:fill="FFFFFF"/>
            <w:rPrChange w:id="163" w:author="Brooke A Belisle" w:date="2023-05-31T14:2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 xml:space="preserve">Professor of Music. </w:t>
        </w:r>
        <w:r w:rsidRPr="00855070">
          <w:rPr>
            <w:color w:val="222222"/>
            <w:shd w:val="clear" w:color="auto" w:fill="FFFFFF"/>
            <w:rPrChange w:id="164" w:author="Brooke A Belisle" w:date="2023-05-31T14:2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DMA, 2007, University of Cincinnati: Sound Art, Interactive Systems, Computational Media</w:t>
        </w:r>
        <w:r w:rsidRPr="00855070">
          <w:rPr>
            <w:color w:val="222222"/>
            <w:shd w:val="clear" w:color="auto" w:fill="FFFFFF"/>
            <w:rPrChange w:id="165" w:author="Brooke A Belisle" w:date="2023-05-31T14:25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 xml:space="preserve">. </w:t>
        </w:r>
      </w:ins>
    </w:p>
    <w:p w14:paraId="01945B11" w14:textId="77777777" w:rsidR="00F5246B" w:rsidRDefault="00F5246B">
      <w:pPr>
        <w:pStyle w:val="BodyText"/>
        <w:spacing w:before="158" w:line="232" w:lineRule="auto"/>
        <w:ind w:right="728"/>
        <w:jc w:val="both"/>
        <w:rPr>
          <w:ins w:id="166" w:author="Brooke A Belisle" w:date="2023-05-31T14:24:00Z"/>
        </w:rPr>
      </w:pPr>
    </w:p>
    <w:p w14:paraId="52CF5C0F" w14:textId="77777777" w:rsidR="001A2EC0" w:rsidRDefault="001A2EC0">
      <w:pPr>
        <w:spacing w:line="232" w:lineRule="auto"/>
        <w:jc w:val="both"/>
        <w:rPr>
          <w:ins w:id="167" w:author="Brooke A Belisle" w:date="2023-05-31T14:12:00Z"/>
        </w:rPr>
      </w:pPr>
    </w:p>
    <w:p w14:paraId="6E9507BE" w14:textId="37214090" w:rsidR="002834AF" w:rsidRDefault="002834AF">
      <w:pPr>
        <w:spacing w:line="232" w:lineRule="auto"/>
        <w:jc w:val="both"/>
        <w:sectPr w:rsidR="002834AF">
          <w:pgSz w:w="12240" w:h="15840"/>
          <w:pgMar w:top="840" w:right="740" w:bottom="1040" w:left="740" w:header="556" w:footer="854" w:gutter="0"/>
          <w:cols w:space="720"/>
        </w:sectPr>
      </w:pPr>
    </w:p>
    <w:p w14:paraId="66570725" w14:textId="77777777" w:rsidR="001A2EC0" w:rsidRDefault="001A2EC0">
      <w:pPr>
        <w:pStyle w:val="BodyText"/>
        <w:ind w:left="0"/>
        <w:rPr>
          <w:sz w:val="20"/>
        </w:rPr>
      </w:pPr>
    </w:p>
    <w:p w14:paraId="33BA11D9" w14:textId="77777777" w:rsidR="001A2EC0" w:rsidRDefault="001A2EC0">
      <w:pPr>
        <w:pStyle w:val="BodyText"/>
        <w:spacing w:before="5"/>
        <w:ind w:left="0"/>
      </w:pPr>
    </w:p>
    <w:p w14:paraId="044B91E5" w14:textId="77777777" w:rsidR="001A2EC0" w:rsidRDefault="00000000">
      <w:pPr>
        <w:pStyle w:val="BodyText"/>
      </w:pPr>
      <w:r>
        <w:t xml:space="preserve">See STUDIO ART FACULTY: </w:t>
      </w:r>
      <w:hyperlink r:id="rId16">
        <w:r>
          <w:t>http://www.stonybrook.edu/sb/graduatebulletin/current/academicprograms/ars/faculty.php</w:t>
        </w:r>
      </w:hyperlink>
    </w:p>
    <w:p w14:paraId="6228AC6C" w14:textId="77777777" w:rsidR="001A2EC0" w:rsidRDefault="00000000">
      <w:pPr>
        <w:spacing w:before="162"/>
        <w:ind w:left="110"/>
        <w:rPr>
          <w:i/>
          <w:sz w:val="18"/>
        </w:rPr>
      </w:pPr>
      <w:r>
        <w:rPr>
          <w:i/>
          <w:sz w:val="18"/>
        </w:rPr>
        <w:t xml:space="preserve">NOTE: The course descriptions for this program can be found in the corresponding program PDF or at </w:t>
      </w:r>
      <w:hyperlink r:id="rId17">
        <w:r>
          <w:rPr>
            <w:i/>
            <w:sz w:val="18"/>
          </w:rPr>
          <w:t>COURSE SEARCH</w:t>
        </w:r>
      </w:hyperlink>
      <w:r>
        <w:rPr>
          <w:i/>
          <w:sz w:val="18"/>
        </w:rPr>
        <w:t>.</w:t>
      </w:r>
    </w:p>
    <w:sectPr w:rsidR="001A2EC0">
      <w:pgSz w:w="12240" w:h="15840"/>
      <w:pgMar w:top="840" w:right="740" w:bottom="1040" w:left="740" w:header="556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383E3" w14:textId="77777777" w:rsidR="00EC6713" w:rsidRDefault="00EC6713">
      <w:r>
        <w:separator/>
      </w:r>
    </w:p>
  </w:endnote>
  <w:endnote w:type="continuationSeparator" w:id="0">
    <w:p w14:paraId="37AE00D4" w14:textId="77777777" w:rsidR="00EC6713" w:rsidRDefault="00EC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B4E1" w14:textId="77777777" w:rsidR="001A2EC0" w:rsidRDefault="00EC6713">
    <w:pPr>
      <w:pStyle w:val="BodyText"/>
      <w:spacing w:line="14" w:lineRule="auto"/>
      <w:ind w:left="0"/>
      <w:rPr>
        <w:sz w:val="20"/>
      </w:rPr>
    </w:pPr>
    <w:r>
      <w:pict w14:anchorId="48838406">
        <v:line id="_x0000_s1027" alt="" style="position:absolute;z-index:-15837696;mso-wrap-edited:f;mso-width-percent:0;mso-height-percent:0;mso-position-horizontal-relative:page;mso-position-vertical-relative:page;mso-width-percent:0;mso-height-percent:0" from="42.5pt,735.55pt" to="569.5pt,735.55pt" strokeweight=".5pt">
          <w10:wrap anchorx="page" anchory="page"/>
        </v:line>
      </w:pict>
    </w:r>
    <w:r>
      <w:pict w14:anchorId="7E2BCB0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1.5pt;margin-top:735.3pt;width:283.75pt;height:12pt;z-index:-15837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A22959C" w14:textId="77777777" w:rsidR="001A2EC0" w:rsidRDefault="00000000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Stony</w:t>
                </w:r>
                <w:r>
                  <w:rPr>
                    <w:i/>
                    <w:spacing w:val="9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Brook</w:t>
                </w:r>
                <w:r>
                  <w:rPr>
                    <w:i/>
                    <w:spacing w:val="9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University</w:t>
                </w:r>
                <w:r>
                  <w:rPr>
                    <w:i/>
                    <w:spacing w:val="9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Graduate</w:t>
                </w:r>
                <w:r>
                  <w:rPr>
                    <w:i/>
                    <w:spacing w:val="9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Bulletin:</w:t>
                </w:r>
                <w:r>
                  <w:rPr>
                    <w:i/>
                    <w:spacing w:val="9"/>
                    <w:sz w:val="18"/>
                  </w:rPr>
                  <w:t xml:space="preserve"> </w:t>
                </w:r>
                <w:hyperlink r:id="rId1">
                  <w:r>
                    <w:rPr>
                      <w:i/>
                      <w:sz w:val="18"/>
                    </w:rPr>
                    <w:t>www.stonybrook.edu/gradbulletin</w:t>
                  </w:r>
                </w:hyperlink>
              </w:p>
            </w:txbxContent>
          </v:textbox>
          <w10:wrap anchorx="page" anchory="page"/>
        </v:shape>
      </w:pict>
    </w:r>
    <w:r>
      <w:pict w14:anchorId="4437E811">
        <v:shape id="_x0000_s1025" type="#_x0000_t202" alt="" style="position:absolute;margin-left:562pt;margin-top:735.3pt;width:10.5pt;height:12pt;z-index:-158366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2A40F8" w14:textId="77777777" w:rsidR="001A2EC0" w:rsidRDefault="00000000">
                <w:pPr>
                  <w:spacing w:before="12"/>
                  <w:ind w:left="60"/>
                  <w:rPr>
                    <w:i/>
                    <w:sz w:val="18"/>
                  </w:rPr>
                </w:pPr>
                <w:r>
                  <w:fldChar w:fldCharType="begin"/>
                </w:r>
                <w:r>
                  <w:rPr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98BD" w14:textId="77777777" w:rsidR="00EC6713" w:rsidRDefault="00EC6713">
      <w:r>
        <w:separator/>
      </w:r>
    </w:p>
  </w:footnote>
  <w:footnote w:type="continuationSeparator" w:id="0">
    <w:p w14:paraId="5F1C083C" w14:textId="77777777" w:rsidR="00EC6713" w:rsidRDefault="00EC6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801B" w14:textId="77777777" w:rsidR="001A2EC0" w:rsidRDefault="00EC6713">
    <w:pPr>
      <w:pStyle w:val="BodyText"/>
      <w:spacing w:line="14" w:lineRule="auto"/>
      <w:ind w:left="0"/>
      <w:rPr>
        <w:sz w:val="20"/>
      </w:rPr>
    </w:pPr>
    <w:r>
      <w:pict w14:anchorId="4414C884">
        <v:line id="_x0000_s1030" alt="" style="position:absolute;z-index:-15839232;mso-wrap-edited:f;mso-width-percent:0;mso-height-percent:0;mso-position-horizontal-relative:page;mso-position-vertical-relative:page;mso-width-percent:0;mso-height-percent:0" from="569.5pt,39.4pt" to="569.5pt,39.4pt" strokeweight=".5pt">
          <w10:wrap anchorx="page" anchory="page"/>
        </v:line>
      </w:pict>
    </w:r>
    <w:r>
      <w:pict w14:anchorId="537A102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41.5pt;margin-top:26.8pt;width:90.2pt;height:12pt;z-index:-158387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890F05" w14:textId="77777777" w:rsidR="001A2EC0" w:rsidRDefault="00000000">
                <w:pPr>
                  <w:pStyle w:val="BodyText"/>
                  <w:spacing w:before="12"/>
                  <w:ind w:left="20"/>
                </w:pPr>
                <w:r>
                  <w:t>ART</w:t>
                </w:r>
                <w:r>
                  <w:rPr>
                    <w:spacing w:val="16"/>
                  </w:rPr>
                  <w:t xml:space="preserve"> </w:t>
                </w:r>
                <w:r>
                  <w:t>HISTORY</w:t>
                </w:r>
                <w:r>
                  <w:rPr>
                    <w:spacing w:val="16"/>
                  </w:rPr>
                  <w:t xml:space="preserve"> </w:t>
                </w:r>
                <w:r>
                  <w:t>(ARH)</w:t>
                </w:r>
              </w:p>
            </w:txbxContent>
          </v:textbox>
          <w10:wrap anchorx="page" anchory="page"/>
        </v:shape>
      </w:pict>
    </w:r>
    <w:r>
      <w:pict w14:anchorId="7D025106">
        <v:shape id="_x0000_s1028" type="#_x0000_t202" alt="" style="position:absolute;margin-left:524.25pt;margin-top:26.8pt;width:47.1pt;height:12pt;z-index:-15838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319E11" w14:textId="77777777" w:rsidR="001A2EC0" w:rsidRDefault="00000000">
                <w:pPr>
                  <w:pStyle w:val="BodyText"/>
                  <w:spacing w:before="12"/>
                  <w:ind w:left="20"/>
                </w:pPr>
                <w:r>
                  <w:t>Spring</w:t>
                </w:r>
                <w:r>
                  <w:rPr>
                    <w:spacing w:val="16"/>
                  </w:rPr>
                  <w:t xml:space="preserve"> </w:t>
                </w:r>
                <w: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540"/>
    <w:multiLevelType w:val="hybridMultilevel"/>
    <w:tmpl w:val="8D546466"/>
    <w:lvl w:ilvl="0" w:tplc="F3605BB4">
      <w:start w:val="1"/>
      <w:numFmt w:val="upperLetter"/>
      <w:lvlText w:val="%1."/>
      <w:lvlJc w:val="left"/>
      <w:pPr>
        <w:ind w:left="330" w:hanging="220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en-US" w:eastAsia="en-US" w:bidi="ar-SA"/>
      </w:rPr>
    </w:lvl>
    <w:lvl w:ilvl="1" w:tplc="875C3B52">
      <w:start w:val="1"/>
      <w:numFmt w:val="decimal"/>
      <w:lvlText w:val="%2."/>
      <w:lvlJc w:val="left"/>
      <w:pPr>
        <w:ind w:left="290" w:hanging="18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2" w:tplc="3474BDEC">
      <w:numFmt w:val="bullet"/>
      <w:lvlText w:val="•"/>
      <w:lvlJc w:val="left"/>
      <w:pPr>
        <w:ind w:left="1497" w:hanging="180"/>
      </w:pPr>
      <w:rPr>
        <w:rFonts w:hint="default"/>
        <w:lang w:val="en-US" w:eastAsia="en-US" w:bidi="ar-SA"/>
      </w:rPr>
    </w:lvl>
    <w:lvl w:ilvl="3" w:tplc="A62A1662">
      <w:numFmt w:val="bullet"/>
      <w:lvlText w:val="•"/>
      <w:lvlJc w:val="left"/>
      <w:pPr>
        <w:ind w:left="2655" w:hanging="180"/>
      </w:pPr>
      <w:rPr>
        <w:rFonts w:hint="default"/>
        <w:lang w:val="en-US" w:eastAsia="en-US" w:bidi="ar-SA"/>
      </w:rPr>
    </w:lvl>
    <w:lvl w:ilvl="4" w:tplc="021A116E">
      <w:numFmt w:val="bullet"/>
      <w:lvlText w:val="•"/>
      <w:lvlJc w:val="left"/>
      <w:pPr>
        <w:ind w:left="3813" w:hanging="180"/>
      </w:pPr>
      <w:rPr>
        <w:rFonts w:hint="default"/>
        <w:lang w:val="en-US" w:eastAsia="en-US" w:bidi="ar-SA"/>
      </w:rPr>
    </w:lvl>
    <w:lvl w:ilvl="5" w:tplc="FF1EDF36">
      <w:numFmt w:val="bullet"/>
      <w:lvlText w:val="•"/>
      <w:lvlJc w:val="left"/>
      <w:pPr>
        <w:ind w:left="4971" w:hanging="180"/>
      </w:pPr>
      <w:rPr>
        <w:rFonts w:hint="default"/>
        <w:lang w:val="en-US" w:eastAsia="en-US" w:bidi="ar-SA"/>
      </w:rPr>
    </w:lvl>
    <w:lvl w:ilvl="6" w:tplc="CC046FF4">
      <w:numFmt w:val="bullet"/>
      <w:lvlText w:val="•"/>
      <w:lvlJc w:val="left"/>
      <w:pPr>
        <w:ind w:left="6128" w:hanging="180"/>
      </w:pPr>
      <w:rPr>
        <w:rFonts w:hint="default"/>
        <w:lang w:val="en-US" w:eastAsia="en-US" w:bidi="ar-SA"/>
      </w:rPr>
    </w:lvl>
    <w:lvl w:ilvl="7" w:tplc="64AA4F68">
      <w:numFmt w:val="bullet"/>
      <w:lvlText w:val="•"/>
      <w:lvlJc w:val="left"/>
      <w:pPr>
        <w:ind w:left="7286" w:hanging="180"/>
      </w:pPr>
      <w:rPr>
        <w:rFonts w:hint="default"/>
        <w:lang w:val="en-US" w:eastAsia="en-US" w:bidi="ar-SA"/>
      </w:rPr>
    </w:lvl>
    <w:lvl w:ilvl="8" w:tplc="B7E68522">
      <w:numFmt w:val="bullet"/>
      <w:lvlText w:val="•"/>
      <w:lvlJc w:val="left"/>
      <w:pPr>
        <w:ind w:left="8444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83756B1"/>
    <w:multiLevelType w:val="hybridMultilevel"/>
    <w:tmpl w:val="3258D29C"/>
    <w:lvl w:ilvl="0" w:tplc="31F618CE">
      <w:start w:val="2"/>
      <w:numFmt w:val="decimal"/>
      <w:lvlText w:val="%1."/>
      <w:lvlJc w:val="left"/>
      <w:pPr>
        <w:ind w:left="290" w:hanging="18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00E47752">
      <w:numFmt w:val="bullet"/>
      <w:lvlText w:val="•"/>
      <w:lvlJc w:val="left"/>
      <w:pPr>
        <w:ind w:left="1346" w:hanging="180"/>
      </w:pPr>
      <w:rPr>
        <w:rFonts w:hint="default"/>
        <w:lang w:val="en-US" w:eastAsia="en-US" w:bidi="ar-SA"/>
      </w:rPr>
    </w:lvl>
    <w:lvl w:ilvl="2" w:tplc="FD44A956">
      <w:numFmt w:val="bullet"/>
      <w:lvlText w:val="•"/>
      <w:lvlJc w:val="left"/>
      <w:pPr>
        <w:ind w:left="2392" w:hanging="180"/>
      </w:pPr>
      <w:rPr>
        <w:rFonts w:hint="default"/>
        <w:lang w:val="en-US" w:eastAsia="en-US" w:bidi="ar-SA"/>
      </w:rPr>
    </w:lvl>
    <w:lvl w:ilvl="3" w:tplc="C82A965C">
      <w:numFmt w:val="bullet"/>
      <w:lvlText w:val="•"/>
      <w:lvlJc w:val="left"/>
      <w:pPr>
        <w:ind w:left="3438" w:hanging="180"/>
      </w:pPr>
      <w:rPr>
        <w:rFonts w:hint="default"/>
        <w:lang w:val="en-US" w:eastAsia="en-US" w:bidi="ar-SA"/>
      </w:rPr>
    </w:lvl>
    <w:lvl w:ilvl="4" w:tplc="B59A75A6">
      <w:numFmt w:val="bullet"/>
      <w:lvlText w:val="•"/>
      <w:lvlJc w:val="left"/>
      <w:pPr>
        <w:ind w:left="4484" w:hanging="180"/>
      </w:pPr>
      <w:rPr>
        <w:rFonts w:hint="default"/>
        <w:lang w:val="en-US" w:eastAsia="en-US" w:bidi="ar-SA"/>
      </w:rPr>
    </w:lvl>
    <w:lvl w:ilvl="5" w:tplc="F8DC999A">
      <w:numFmt w:val="bullet"/>
      <w:lvlText w:val="•"/>
      <w:lvlJc w:val="left"/>
      <w:pPr>
        <w:ind w:left="5530" w:hanging="180"/>
      </w:pPr>
      <w:rPr>
        <w:rFonts w:hint="default"/>
        <w:lang w:val="en-US" w:eastAsia="en-US" w:bidi="ar-SA"/>
      </w:rPr>
    </w:lvl>
    <w:lvl w:ilvl="6" w:tplc="123A8F06">
      <w:numFmt w:val="bullet"/>
      <w:lvlText w:val="•"/>
      <w:lvlJc w:val="left"/>
      <w:pPr>
        <w:ind w:left="6576" w:hanging="180"/>
      </w:pPr>
      <w:rPr>
        <w:rFonts w:hint="default"/>
        <w:lang w:val="en-US" w:eastAsia="en-US" w:bidi="ar-SA"/>
      </w:rPr>
    </w:lvl>
    <w:lvl w:ilvl="7" w:tplc="7E342428">
      <w:numFmt w:val="bullet"/>
      <w:lvlText w:val="•"/>
      <w:lvlJc w:val="left"/>
      <w:pPr>
        <w:ind w:left="7622" w:hanging="180"/>
      </w:pPr>
      <w:rPr>
        <w:rFonts w:hint="default"/>
        <w:lang w:val="en-US" w:eastAsia="en-US" w:bidi="ar-SA"/>
      </w:rPr>
    </w:lvl>
    <w:lvl w:ilvl="8" w:tplc="9BE89F54">
      <w:numFmt w:val="bullet"/>
      <w:lvlText w:val="•"/>
      <w:lvlJc w:val="left"/>
      <w:pPr>
        <w:ind w:left="866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37D65A2"/>
    <w:multiLevelType w:val="hybridMultilevel"/>
    <w:tmpl w:val="96B4FEFA"/>
    <w:lvl w:ilvl="0" w:tplc="7326D320">
      <w:start w:val="1"/>
      <w:numFmt w:val="upperLetter"/>
      <w:lvlText w:val="%1."/>
      <w:lvlJc w:val="left"/>
      <w:pPr>
        <w:ind w:left="330" w:hanging="220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en-US" w:eastAsia="en-US" w:bidi="ar-SA"/>
      </w:rPr>
    </w:lvl>
    <w:lvl w:ilvl="1" w:tplc="F84AE064">
      <w:start w:val="1"/>
      <w:numFmt w:val="decimal"/>
      <w:lvlText w:val="%2."/>
      <w:lvlJc w:val="left"/>
      <w:pPr>
        <w:ind w:left="110" w:hanging="18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2" w:tplc="FFC6FE56">
      <w:numFmt w:val="bullet"/>
      <w:lvlText w:val="•"/>
      <w:lvlJc w:val="left"/>
      <w:pPr>
        <w:ind w:left="1497" w:hanging="180"/>
      </w:pPr>
      <w:rPr>
        <w:rFonts w:hint="default"/>
        <w:lang w:val="en-US" w:eastAsia="en-US" w:bidi="ar-SA"/>
      </w:rPr>
    </w:lvl>
    <w:lvl w:ilvl="3" w:tplc="DA604320">
      <w:numFmt w:val="bullet"/>
      <w:lvlText w:val="•"/>
      <w:lvlJc w:val="left"/>
      <w:pPr>
        <w:ind w:left="2655" w:hanging="180"/>
      </w:pPr>
      <w:rPr>
        <w:rFonts w:hint="default"/>
        <w:lang w:val="en-US" w:eastAsia="en-US" w:bidi="ar-SA"/>
      </w:rPr>
    </w:lvl>
    <w:lvl w:ilvl="4" w:tplc="8D5C6654">
      <w:numFmt w:val="bullet"/>
      <w:lvlText w:val="•"/>
      <w:lvlJc w:val="left"/>
      <w:pPr>
        <w:ind w:left="3813" w:hanging="180"/>
      </w:pPr>
      <w:rPr>
        <w:rFonts w:hint="default"/>
        <w:lang w:val="en-US" w:eastAsia="en-US" w:bidi="ar-SA"/>
      </w:rPr>
    </w:lvl>
    <w:lvl w:ilvl="5" w:tplc="3E7EFC44">
      <w:numFmt w:val="bullet"/>
      <w:lvlText w:val="•"/>
      <w:lvlJc w:val="left"/>
      <w:pPr>
        <w:ind w:left="4971" w:hanging="180"/>
      </w:pPr>
      <w:rPr>
        <w:rFonts w:hint="default"/>
        <w:lang w:val="en-US" w:eastAsia="en-US" w:bidi="ar-SA"/>
      </w:rPr>
    </w:lvl>
    <w:lvl w:ilvl="6" w:tplc="81E6DAB2">
      <w:numFmt w:val="bullet"/>
      <w:lvlText w:val="•"/>
      <w:lvlJc w:val="left"/>
      <w:pPr>
        <w:ind w:left="6128" w:hanging="180"/>
      </w:pPr>
      <w:rPr>
        <w:rFonts w:hint="default"/>
        <w:lang w:val="en-US" w:eastAsia="en-US" w:bidi="ar-SA"/>
      </w:rPr>
    </w:lvl>
    <w:lvl w:ilvl="7" w:tplc="99A86F24">
      <w:numFmt w:val="bullet"/>
      <w:lvlText w:val="•"/>
      <w:lvlJc w:val="left"/>
      <w:pPr>
        <w:ind w:left="7286" w:hanging="180"/>
      </w:pPr>
      <w:rPr>
        <w:rFonts w:hint="default"/>
        <w:lang w:val="en-US" w:eastAsia="en-US" w:bidi="ar-SA"/>
      </w:rPr>
    </w:lvl>
    <w:lvl w:ilvl="8" w:tplc="44E46770">
      <w:numFmt w:val="bullet"/>
      <w:lvlText w:val="•"/>
      <w:lvlJc w:val="left"/>
      <w:pPr>
        <w:ind w:left="8444" w:hanging="180"/>
      </w:pPr>
      <w:rPr>
        <w:rFonts w:hint="default"/>
        <w:lang w:val="en-US" w:eastAsia="en-US" w:bidi="ar-SA"/>
      </w:rPr>
    </w:lvl>
  </w:abstractNum>
  <w:num w:numId="1" w16cid:durableId="944851989">
    <w:abstractNumId w:val="1"/>
  </w:num>
  <w:num w:numId="2" w16cid:durableId="318584759">
    <w:abstractNumId w:val="2"/>
  </w:num>
  <w:num w:numId="3" w16cid:durableId="96384659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ooke A Belisle">
    <w15:presenceInfo w15:providerId="AD" w15:userId="S::brooke.belisle@stonybrook.edu::0a6891ad-86ee-4d94-aa94-a80ece48de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EC0"/>
    <w:rsid w:val="001A2EC0"/>
    <w:rsid w:val="002834AF"/>
    <w:rsid w:val="00855070"/>
    <w:rsid w:val="008D6857"/>
    <w:rsid w:val="00B41822"/>
    <w:rsid w:val="00EC6713"/>
    <w:rsid w:val="00ED397A"/>
    <w:rsid w:val="00F5246B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77E59"/>
  <w15:docId w15:val="{89A03FFC-326B-7841-B60E-C9716F66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3" w:line="203" w:lineRule="exact"/>
      <w:ind w:left="110"/>
      <w:outlineLvl w:val="0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4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03" w:lineRule="exact"/>
      <w:ind w:left="290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18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82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1822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F524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987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04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525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37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bet.patterson@stonbrook.edu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garet.schedel@stonybrook.edu" TargetMode="External"/><Relationship Id="rId12" Type="http://schemas.openxmlformats.org/officeDocument/2006/relationships/header" Target="header1.xml"/><Relationship Id="rId17" Type="http://schemas.openxmlformats.org/officeDocument/2006/relationships/hyperlink" Target="http://www.stonybrook.edu/sb/graduatebulletin/current/search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onybrook.edu/sb/graduatebulletin/current/academicprograms/ars/faculty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ct.stonybrook.ed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ct.stonybrook.edu/" TargetMode="External"/><Relationship Id="rId10" Type="http://schemas.openxmlformats.org/officeDocument/2006/relationships/hyperlink" Target="http://art.stonybrook.edu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mailto:brooke.belisle@stonybrook.edu" TargetMode="External"/><Relationship Id="rId14" Type="http://schemas.openxmlformats.org/officeDocument/2006/relationships/hyperlink" Target="http://www.stonybrook.edu/commcms/philosophy/docs/artscert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onybrook.edu/gradbulle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4502</Words>
  <Characters>25667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Brooke A Belisle</cp:lastModifiedBy>
  <cp:revision>2</cp:revision>
  <dcterms:created xsi:type="dcterms:W3CDTF">2023-05-31T17:19:00Z</dcterms:created>
  <dcterms:modified xsi:type="dcterms:W3CDTF">2023-06-01T14:06:00Z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Apache FOP Version 2.3</vt:lpwstr>
  </property>
  <property fmtid="{D5CDD505-2E9C-101B-9397-08002B2CF9AE}" pid="4" name="LastSaved">
    <vt:filetime>2023-04-04T00:00:00Z</vt:filetime>
  </property>
</Properties>
</file>